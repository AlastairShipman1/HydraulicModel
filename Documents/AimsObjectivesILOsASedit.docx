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8D6" w:rsidRPr="00AE5090" w:rsidRDefault="00F668D6">
      <w:pPr>
        <w:rPr>
          <w:b/>
          <w:u w:val="single"/>
          <w:lang w:val="en-GB"/>
        </w:rPr>
      </w:pPr>
      <w:r w:rsidRPr="00AE5090">
        <w:rPr>
          <w:b/>
          <w:u w:val="single"/>
          <w:lang w:val="en-GB"/>
        </w:rPr>
        <w:t xml:space="preserve">T29 – Pedestrian and Evacuation Dynamics </w:t>
      </w:r>
    </w:p>
    <w:p w:rsidR="00AB646F" w:rsidRPr="00AE5090" w:rsidRDefault="00F668D6">
      <w:pPr>
        <w:rPr>
          <w:b/>
          <w:lang w:val="en-GB"/>
        </w:rPr>
      </w:pPr>
      <w:r w:rsidRPr="00AE5090">
        <w:rPr>
          <w:b/>
          <w:lang w:val="en-GB"/>
        </w:rPr>
        <w:t>Learning Aim</w:t>
      </w:r>
    </w:p>
    <w:p w:rsidR="00F668D6" w:rsidRPr="00AE5090" w:rsidRDefault="00796B88">
      <w:pPr>
        <w:rPr>
          <w:lang w:val="en-GB"/>
        </w:rPr>
      </w:pPr>
      <w:r w:rsidRPr="00AE5090">
        <w:rPr>
          <w:lang w:val="en-GB"/>
        </w:rPr>
        <w:t>The aim of this section of the T29 module is to</w:t>
      </w:r>
      <w:r w:rsidR="00F668D6" w:rsidRPr="00AE5090">
        <w:rPr>
          <w:lang w:val="en-GB"/>
        </w:rPr>
        <w:t xml:space="preserve"> </w:t>
      </w:r>
      <w:r w:rsidR="00FE2E7D" w:rsidRPr="00AE5090">
        <w:rPr>
          <w:lang w:val="en-GB"/>
        </w:rPr>
        <w:t>introduce students to the area of</w:t>
      </w:r>
      <w:r w:rsidR="00F668D6" w:rsidRPr="00AE5090">
        <w:rPr>
          <w:lang w:val="en-GB"/>
        </w:rPr>
        <w:t xml:space="preserve"> pedestrian</w:t>
      </w:r>
      <w:r w:rsidR="00FE2E7D" w:rsidRPr="00AE5090">
        <w:rPr>
          <w:lang w:val="en-GB"/>
        </w:rPr>
        <w:t xml:space="preserve"> and evacuation dynamics</w:t>
      </w:r>
      <w:r w:rsidR="00F668D6" w:rsidRPr="00AE5090">
        <w:rPr>
          <w:lang w:val="en-GB"/>
        </w:rPr>
        <w:t xml:space="preserve"> </w:t>
      </w:r>
      <w:r w:rsidR="00FE2E7D" w:rsidRPr="00AE5090">
        <w:rPr>
          <w:lang w:val="en-GB"/>
        </w:rPr>
        <w:t>by providing them with an</w:t>
      </w:r>
      <w:r w:rsidR="00F668D6" w:rsidRPr="00AE5090">
        <w:rPr>
          <w:lang w:val="en-GB"/>
        </w:rPr>
        <w:t xml:space="preserve"> </w:t>
      </w:r>
      <w:r w:rsidR="00FE2E7D" w:rsidRPr="00AE5090">
        <w:rPr>
          <w:lang w:val="en-GB"/>
        </w:rPr>
        <w:t>understanding of the</w:t>
      </w:r>
      <w:r w:rsidR="00F668D6" w:rsidRPr="00AE5090">
        <w:rPr>
          <w:lang w:val="en-GB"/>
        </w:rPr>
        <w:t xml:space="preserve"> m</w:t>
      </w:r>
      <w:r w:rsidR="00FE2E7D" w:rsidRPr="00AE5090">
        <w:rPr>
          <w:lang w:val="en-GB"/>
        </w:rPr>
        <w:t xml:space="preserve">athematics and human behaviour theories relevant to this topic, so that they can </w:t>
      </w:r>
      <w:ins w:id="0" w:author="Shipman, Alastair R" w:date="2019-11-04T15:08:00Z">
        <w:r w:rsidR="00AE5090">
          <w:rPr>
            <w:lang w:val="en-GB"/>
          </w:rPr>
          <w:t xml:space="preserve">critically </w:t>
        </w:r>
      </w:ins>
      <w:r w:rsidR="00FE2E7D" w:rsidRPr="00AE5090">
        <w:rPr>
          <w:lang w:val="en-GB"/>
        </w:rPr>
        <w:t>evaluate simulation models and evacuation experiment</w:t>
      </w:r>
      <w:r w:rsidRPr="00AE5090">
        <w:rPr>
          <w:lang w:val="en-GB"/>
        </w:rPr>
        <w:t>al design</w:t>
      </w:r>
      <w:r w:rsidR="00FE2E7D" w:rsidRPr="00AE5090">
        <w:rPr>
          <w:lang w:val="en-GB"/>
        </w:rPr>
        <w:t xml:space="preserve">. </w:t>
      </w:r>
    </w:p>
    <w:p w:rsidR="00F668D6" w:rsidRPr="00AE5090" w:rsidRDefault="00F668D6">
      <w:pPr>
        <w:rPr>
          <w:b/>
          <w:lang w:val="en-GB"/>
        </w:rPr>
      </w:pPr>
      <w:r w:rsidRPr="00AE5090">
        <w:rPr>
          <w:b/>
          <w:lang w:val="en-GB"/>
        </w:rPr>
        <w:t>Learning Objectives</w:t>
      </w:r>
    </w:p>
    <w:p w:rsidR="00F668D6" w:rsidRPr="00AE5090" w:rsidRDefault="00F668D6">
      <w:pPr>
        <w:rPr>
          <w:lang w:val="en-GB"/>
        </w:rPr>
      </w:pPr>
      <w:r w:rsidRPr="00AE5090">
        <w:rPr>
          <w:lang w:val="en-GB"/>
        </w:rPr>
        <w:t>The objectives of this section of the module are:</w:t>
      </w:r>
    </w:p>
    <w:p w:rsidR="00F668D6" w:rsidRPr="00AE5090" w:rsidRDefault="00F668D6" w:rsidP="00F668D6">
      <w:pPr>
        <w:rPr>
          <w:lang w:val="en-GB"/>
          <w:rPrChange w:id="1" w:author="Shipman, Alastair R" w:date="2019-11-04T15:05:00Z">
            <w:rPr/>
          </w:rPrChange>
        </w:rPr>
      </w:pPr>
      <w:r w:rsidRPr="00AE5090">
        <w:rPr>
          <w:lang w:val="en-GB"/>
          <w:rPrChange w:id="2" w:author="Shipman, Alastair R" w:date="2019-11-04T15:05:00Z">
            <w:rPr/>
          </w:rPrChange>
        </w:rPr>
        <w:t>1) To introduce an overall appreciation and knowledge of pedestrian dynamics, both from an academic and industry perspective.</w:t>
      </w:r>
    </w:p>
    <w:p w:rsidR="00F668D6" w:rsidRPr="00AE5090" w:rsidRDefault="00F668D6" w:rsidP="00F668D6">
      <w:pPr>
        <w:rPr>
          <w:lang w:val="en-GB"/>
          <w:rPrChange w:id="3" w:author="Shipman, Alastair R" w:date="2019-11-04T15:05:00Z">
            <w:rPr/>
          </w:rPrChange>
        </w:rPr>
      </w:pPr>
      <w:r w:rsidRPr="00AE5090">
        <w:rPr>
          <w:lang w:val="en-GB"/>
          <w:rPrChange w:id="4" w:author="Shipman, Alastair R" w:date="2019-11-04T15:05:00Z">
            <w:rPr/>
          </w:rPrChange>
        </w:rPr>
        <w:t>2) To develop an understanding of the different theories</w:t>
      </w:r>
      <w:ins w:id="5" w:author="Shipman, Alastair R" w:date="2019-11-04T15:05:00Z">
        <w:r w:rsidR="00AE5090" w:rsidRPr="00AE5090">
          <w:rPr>
            <w:lang w:val="en-GB"/>
            <w:rPrChange w:id="6" w:author="Shipman, Alastair R" w:date="2019-11-04T15:05:00Z">
              <w:rPr/>
            </w:rPrChange>
          </w:rPr>
          <w:t xml:space="preserve"> of</w:t>
        </w:r>
      </w:ins>
      <w:r w:rsidRPr="00AE5090">
        <w:rPr>
          <w:lang w:val="en-GB"/>
          <w:rPrChange w:id="7" w:author="Shipman, Alastair R" w:date="2019-11-04T15:05:00Z">
            <w:rPr/>
          </w:rPrChange>
        </w:rPr>
        <w:t xml:space="preserve"> human behavio</w:t>
      </w:r>
      <w:ins w:id="8" w:author="Shipman, Alastair R" w:date="2019-11-04T15:05:00Z">
        <w:r w:rsidR="00AE5090">
          <w:rPr>
            <w:lang w:val="en-GB"/>
          </w:rPr>
          <w:t>u</w:t>
        </w:r>
      </w:ins>
      <w:r w:rsidRPr="00AE5090">
        <w:rPr>
          <w:lang w:val="en-GB"/>
          <w:rPrChange w:id="9" w:author="Shipman, Alastair R" w:date="2019-11-04T15:05:00Z">
            <w:rPr/>
          </w:rPrChange>
        </w:rPr>
        <w:t xml:space="preserve">r during </w:t>
      </w:r>
      <w:proofErr w:type="gramStart"/>
      <w:r w:rsidRPr="00AE5090">
        <w:rPr>
          <w:lang w:val="en-GB"/>
          <w:rPrChange w:id="10" w:author="Shipman, Alastair R" w:date="2019-11-04T15:05:00Z">
            <w:rPr/>
          </w:rPrChange>
        </w:rPr>
        <w:t>evacuations, and</w:t>
      </w:r>
      <w:proofErr w:type="gramEnd"/>
      <w:r w:rsidRPr="00AE5090">
        <w:rPr>
          <w:lang w:val="en-GB"/>
          <w:rPrChange w:id="11" w:author="Shipman, Alastair R" w:date="2019-11-04T15:05:00Z">
            <w:rPr/>
          </w:rPrChange>
        </w:rPr>
        <w:t xml:space="preserve"> stress the importance of accounting for human behaviour in emergencies.</w:t>
      </w:r>
    </w:p>
    <w:p w:rsidR="00F668D6" w:rsidRPr="00AE5090" w:rsidRDefault="00F668D6" w:rsidP="00F668D6">
      <w:pPr>
        <w:rPr>
          <w:lang w:val="en-GB"/>
          <w:rPrChange w:id="12" w:author="Shipman, Alastair R" w:date="2019-11-04T15:05:00Z">
            <w:rPr/>
          </w:rPrChange>
        </w:rPr>
      </w:pPr>
      <w:r w:rsidRPr="00AE5090">
        <w:rPr>
          <w:lang w:val="en-GB"/>
          <w:rPrChange w:id="13" w:author="Shipman, Alastair R" w:date="2019-11-04T15:05:00Z">
            <w:rPr/>
          </w:rPrChange>
        </w:rPr>
        <w:t xml:space="preserve">3) To develop competence in mathematical modelling and </w:t>
      </w:r>
      <w:ins w:id="14" w:author="Shipman, Alastair R" w:date="2019-11-04T15:08:00Z">
        <w:r w:rsidR="00AE5090">
          <w:rPr>
            <w:lang w:val="en-GB"/>
          </w:rPr>
          <w:t xml:space="preserve">an understanding of </w:t>
        </w:r>
      </w:ins>
      <w:r w:rsidRPr="00AE5090">
        <w:rPr>
          <w:lang w:val="en-GB"/>
          <w:rPrChange w:id="15" w:author="Shipman, Alastair R" w:date="2019-11-04T15:05:00Z">
            <w:rPr/>
          </w:rPrChange>
        </w:rPr>
        <w:t>computational simulation of pedestrian and evacuation dynamics.</w:t>
      </w:r>
    </w:p>
    <w:p w:rsidR="00F668D6" w:rsidRPr="00AE5090" w:rsidRDefault="00F668D6">
      <w:pPr>
        <w:rPr>
          <w:lang w:val="en-GB"/>
          <w:rPrChange w:id="16" w:author="Shipman, Alastair R" w:date="2019-11-04T15:05:00Z">
            <w:rPr/>
          </w:rPrChange>
        </w:rPr>
      </w:pPr>
      <w:r w:rsidRPr="00AE5090">
        <w:rPr>
          <w:lang w:val="en-GB"/>
          <w:rPrChange w:id="17" w:author="Shipman, Alastair R" w:date="2019-11-04T15:05:00Z">
            <w:rPr/>
          </w:rPrChange>
        </w:rPr>
        <w:t>4) To stress of the importance of data</w:t>
      </w:r>
      <w:ins w:id="18" w:author="Shipman, Alastair R" w:date="2019-11-04T15:05:00Z">
        <w:r w:rsidR="00AE5090">
          <w:rPr>
            <w:lang w:val="en-GB"/>
          </w:rPr>
          <w:t xml:space="preserve"> </w:t>
        </w:r>
      </w:ins>
      <w:del w:id="19" w:author="Shipman, Alastair R" w:date="2019-11-04T15:05:00Z">
        <w:r w:rsidRPr="00AE5090" w:rsidDel="00AE5090">
          <w:rPr>
            <w:lang w:val="en-GB"/>
            <w:rPrChange w:id="20" w:author="Shipman, Alastair R" w:date="2019-11-04T15:05:00Z">
              <w:rPr/>
            </w:rPrChange>
          </w:rPr>
          <w:delText xml:space="preserve">, </w:delText>
        </w:r>
      </w:del>
      <w:r w:rsidRPr="00AE5090">
        <w:rPr>
          <w:lang w:val="en-GB"/>
          <w:rPrChange w:id="21" w:author="Shipman, Alastair R" w:date="2019-11-04T15:05:00Z">
            <w:rPr/>
          </w:rPrChange>
        </w:rPr>
        <w:t>and introduce basic experimental design for investigating concepts related to evacuations and pedestrian dynamics.</w:t>
      </w:r>
    </w:p>
    <w:p w:rsidR="00F668D6" w:rsidRPr="00AE5090" w:rsidRDefault="00F668D6">
      <w:pPr>
        <w:rPr>
          <w:b/>
          <w:lang w:val="en-GB"/>
        </w:rPr>
      </w:pPr>
      <w:r w:rsidRPr="00AE5090">
        <w:rPr>
          <w:b/>
          <w:lang w:val="en-GB"/>
        </w:rPr>
        <w:t>Intended Learning Outcomes (ILOs)</w:t>
      </w:r>
    </w:p>
    <w:p w:rsidR="00F668D6" w:rsidRPr="00AE5090" w:rsidRDefault="00F668D6">
      <w:pPr>
        <w:rPr>
          <w:lang w:val="en-GB"/>
          <w:rPrChange w:id="22" w:author="Shipman, Alastair R" w:date="2019-11-04T15:05:00Z">
            <w:rPr>
              <w:lang w:val="en-GB"/>
            </w:rPr>
          </w:rPrChange>
        </w:rPr>
      </w:pPr>
      <w:r w:rsidRPr="00AE5090">
        <w:rPr>
          <w:lang w:val="en-GB"/>
          <w:rPrChange w:id="23" w:author="Shipman, Alastair R" w:date="2019-11-04T15:05:00Z">
            <w:rPr>
              <w:lang w:val="en-GB"/>
            </w:rPr>
          </w:rPrChange>
        </w:rPr>
        <w:t>Upon successful completion of this section of the module, students will be able to:</w:t>
      </w:r>
    </w:p>
    <w:p w:rsidR="00F668D6" w:rsidRPr="00AE5090" w:rsidRDefault="00FF495A" w:rsidP="00F668D6">
      <w:pPr>
        <w:pStyle w:val="ListParagraph"/>
        <w:numPr>
          <w:ilvl w:val="0"/>
          <w:numId w:val="1"/>
        </w:numPr>
        <w:rPr>
          <w:lang w:val="en-GB"/>
        </w:rPr>
      </w:pPr>
      <w:r w:rsidRPr="00AE5090">
        <w:rPr>
          <w:lang w:val="en-GB"/>
          <w:rPrChange w:id="24" w:author="Shipman, Alastair R" w:date="2019-11-04T15:05:00Z">
            <w:rPr>
              <w:lang w:val="en-GB"/>
            </w:rPr>
          </w:rPrChange>
        </w:rPr>
        <w:t>Define</w:t>
      </w:r>
      <w:r w:rsidRPr="00AE5090">
        <w:rPr>
          <w:lang w:val="en-GB"/>
        </w:rPr>
        <w:t xml:space="preserve"> the topics of pedestrian and evacuation dynamics</w:t>
      </w:r>
      <w:ins w:id="25" w:author="Shipman, Alastair R" w:date="2019-11-04T15:09:00Z">
        <w:r w:rsidR="00AE5090">
          <w:rPr>
            <w:lang w:val="en-GB"/>
          </w:rPr>
          <w:t xml:space="preserve"> and describe how different approaches can be used for specific design scenarios</w:t>
        </w:r>
      </w:ins>
      <w:r w:rsidRPr="00AE5090">
        <w:rPr>
          <w:lang w:val="en-GB"/>
        </w:rPr>
        <w:t>.</w:t>
      </w:r>
    </w:p>
    <w:p w:rsidR="00FF495A" w:rsidRPr="00AE5090" w:rsidRDefault="00AE5090" w:rsidP="00F668D6">
      <w:pPr>
        <w:pStyle w:val="ListParagraph"/>
        <w:numPr>
          <w:ilvl w:val="0"/>
          <w:numId w:val="1"/>
        </w:numPr>
        <w:rPr>
          <w:lang w:val="en-GB"/>
        </w:rPr>
      </w:pPr>
      <w:ins w:id="26" w:author="Shipman, Alastair R" w:date="2019-11-04T15:10:00Z">
        <w:r>
          <w:rPr>
            <w:lang w:val="en-GB"/>
          </w:rPr>
          <w:t>Outline</w:t>
        </w:r>
      </w:ins>
      <w:ins w:id="27" w:author="Shipman, Alastair R" w:date="2019-11-04T15:09:00Z">
        <w:r>
          <w:rPr>
            <w:lang w:val="en-GB"/>
          </w:rPr>
          <w:t xml:space="preserve"> the main </w:t>
        </w:r>
      </w:ins>
      <w:del w:id="28" w:author="Shipman, Alastair R" w:date="2019-11-04T15:09:00Z">
        <w:r w:rsidR="00FF495A" w:rsidRPr="00AE5090" w:rsidDel="00AE5090">
          <w:rPr>
            <w:lang w:val="en-GB"/>
          </w:rPr>
          <w:delText xml:space="preserve">Name </w:delText>
        </w:r>
      </w:del>
      <w:r w:rsidR="00FF495A" w:rsidRPr="00AE5090">
        <w:rPr>
          <w:lang w:val="en-GB"/>
        </w:rPr>
        <w:t>emergent properties of crowd behaviour</w:t>
      </w:r>
      <w:ins w:id="29" w:author="Shipman, Alastair R" w:date="2019-11-04T15:10:00Z">
        <w:r>
          <w:rPr>
            <w:lang w:val="en-GB"/>
          </w:rPr>
          <w:t>, and their current usage for validation of microscopic models</w:t>
        </w:r>
      </w:ins>
      <w:r w:rsidR="00FF495A" w:rsidRPr="00AE5090">
        <w:rPr>
          <w:lang w:val="en-GB"/>
        </w:rPr>
        <w:t>.</w:t>
      </w:r>
    </w:p>
    <w:p w:rsidR="00796B88" w:rsidRPr="00AE5090" w:rsidRDefault="00796B88" w:rsidP="00F668D6">
      <w:pPr>
        <w:pStyle w:val="ListParagraph"/>
        <w:numPr>
          <w:ilvl w:val="0"/>
          <w:numId w:val="1"/>
        </w:numPr>
        <w:rPr>
          <w:lang w:val="en-GB"/>
        </w:rPr>
      </w:pPr>
      <w:r w:rsidRPr="00AE5090">
        <w:rPr>
          <w:lang w:val="en-GB"/>
          <w:rPrChange w:id="30" w:author="Shipman, Alastair R" w:date="2019-11-04T15:05:00Z">
            <w:rPr>
              <w:lang w:val="en-GB"/>
            </w:rPr>
          </w:rPrChange>
        </w:rPr>
        <w:t xml:space="preserve">Employ the hydraulic model of evacuation to calculate total evacuation times </w:t>
      </w:r>
      <w:r w:rsidR="00FF495A" w:rsidRPr="00AE5090">
        <w:rPr>
          <w:lang w:val="en-GB"/>
          <w:rPrChange w:id="31" w:author="Shipman, Alastair R" w:date="2019-11-04T15:05:00Z">
            <w:rPr>
              <w:lang w:val="en-GB"/>
            </w:rPr>
          </w:rPrChange>
        </w:rPr>
        <w:t xml:space="preserve">for </w:t>
      </w:r>
      <w:del w:id="32" w:author="Shipman, Alastair R" w:date="2019-11-04T15:06:00Z">
        <w:r w:rsidR="00FF495A" w:rsidRPr="00AE5090" w:rsidDel="00AE5090">
          <w:rPr>
            <w:lang w:val="en-GB"/>
            <w:rPrChange w:id="33" w:author="Shipman, Alastair R" w:date="2019-11-04T15:05:00Z">
              <w:rPr>
                <w:lang w:val="en-GB"/>
              </w:rPr>
            </w:rPrChange>
          </w:rPr>
          <w:delText xml:space="preserve">arbitrary </w:delText>
        </w:r>
      </w:del>
      <w:ins w:id="34" w:author="Shipman, Alastair R" w:date="2019-11-04T15:06:00Z">
        <w:r w:rsidR="00AE5090">
          <w:rPr>
            <w:lang w:val="en-GB"/>
          </w:rPr>
          <w:t>simple</w:t>
        </w:r>
        <w:r w:rsidR="00AE5090" w:rsidRPr="00AE5090">
          <w:rPr>
            <w:lang w:val="en-GB"/>
          </w:rPr>
          <w:t xml:space="preserve"> </w:t>
        </w:r>
      </w:ins>
      <w:r w:rsidR="00FF495A" w:rsidRPr="00AE5090">
        <w:rPr>
          <w:lang w:val="en-GB"/>
        </w:rPr>
        <w:t>building geometries</w:t>
      </w:r>
      <w:r w:rsidRPr="00AE5090">
        <w:rPr>
          <w:lang w:val="en-GB"/>
        </w:rPr>
        <w:t>.</w:t>
      </w:r>
    </w:p>
    <w:p w:rsidR="00796B88" w:rsidRPr="00AE5090" w:rsidRDefault="00796B88" w:rsidP="00F668D6">
      <w:pPr>
        <w:pStyle w:val="ListParagraph"/>
        <w:numPr>
          <w:ilvl w:val="0"/>
          <w:numId w:val="1"/>
        </w:numPr>
        <w:rPr>
          <w:lang w:val="en-GB"/>
          <w:rPrChange w:id="35" w:author="Shipman, Alastair R" w:date="2019-11-04T15:05:00Z">
            <w:rPr>
              <w:lang w:val="en-GB"/>
            </w:rPr>
          </w:rPrChange>
        </w:rPr>
      </w:pPr>
      <w:r w:rsidRPr="00AE5090">
        <w:rPr>
          <w:lang w:val="en-GB"/>
          <w:rPrChange w:id="36" w:author="Shipman, Alastair R" w:date="2019-11-04T15:05:00Z">
            <w:rPr>
              <w:lang w:val="en-GB"/>
            </w:rPr>
          </w:rPrChange>
        </w:rPr>
        <w:t xml:space="preserve">Outline the main theories of human behaviour in </w:t>
      </w:r>
      <w:proofErr w:type="gramStart"/>
      <w:r w:rsidRPr="00AE5090">
        <w:rPr>
          <w:lang w:val="en-GB"/>
          <w:rPrChange w:id="37" w:author="Shipman, Alastair R" w:date="2019-11-04T15:05:00Z">
            <w:rPr>
              <w:lang w:val="en-GB"/>
            </w:rPr>
          </w:rPrChange>
        </w:rPr>
        <w:t>evacuations, and</w:t>
      </w:r>
      <w:proofErr w:type="gramEnd"/>
      <w:r w:rsidRPr="00AE5090">
        <w:rPr>
          <w:lang w:val="en-GB"/>
          <w:rPrChange w:id="38" w:author="Shipman, Alastair R" w:date="2019-11-04T15:05:00Z">
            <w:rPr>
              <w:lang w:val="en-GB"/>
            </w:rPr>
          </w:rPrChange>
        </w:rPr>
        <w:t xml:space="preserve"> apply these theories to descriptions of real events in order to identify evidence that can be used to support these theories.</w:t>
      </w:r>
    </w:p>
    <w:p w:rsidR="00796B88" w:rsidRPr="00AE5090" w:rsidRDefault="00796B88" w:rsidP="00F668D6">
      <w:pPr>
        <w:pStyle w:val="ListParagraph"/>
        <w:numPr>
          <w:ilvl w:val="0"/>
          <w:numId w:val="1"/>
        </w:numPr>
        <w:rPr>
          <w:lang w:val="en-GB"/>
        </w:rPr>
      </w:pPr>
      <w:r w:rsidRPr="00AE5090">
        <w:rPr>
          <w:lang w:val="en-GB"/>
          <w:rPrChange w:id="39" w:author="Shipman, Alastair R" w:date="2019-11-04T15:05:00Z">
            <w:rPr>
              <w:lang w:val="en-GB"/>
            </w:rPr>
          </w:rPrChange>
        </w:rPr>
        <w:t>Recall</w:t>
      </w:r>
      <w:ins w:id="40" w:author="Shipman, Alastair R" w:date="2019-11-04T15:06:00Z">
        <w:r w:rsidR="00AE5090">
          <w:rPr>
            <w:lang w:val="en-GB"/>
          </w:rPr>
          <w:t xml:space="preserve"> and develop</w:t>
        </w:r>
      </w:ins>
      <w:del w:id="41" w:author="Shipman, Alastair R" w:date="2019-11-04T15:06:00Z">
        <w:r w:rsidRPr="00AE5090" w:rsidDel="00AE5090">
          <w:rPr>
            <w:lang w:val="en-GB"/>
          </w:rPr>
          <w:delText xml:space="preserve"> the</w:delText>
        </w:r>
      </w:del>
      <w:r w:rsidRPr="00AE5090">
        <w:rPr>
          <w:lang w:val="en-GB"/>
        </w:rPr>
        <w:t xml:space="preserve"> different algorithms used </w:t>
      </w:r>
      <w:r w:rsidR="00FF495A" w:rsidRPr="00AE5090">
        <w:rPr>
          <w:lang w:val="en-GB"/>
        </w:rPr>
        <w:t xml:space="preserve">for </w:t>
      </w:r>
      <w:r w:rsidRPr="00AE5090">
        <w:rPr>
          <w:lang w:val="en-GB"/>
        </w:rPr>
        <w:t xml:space="preserve">pedestrian dynamics simulation </w:t>
      </w:r>
      <w:proofErr w:type="gramStart"/>
      <w:r w:rsidRPr="00AE5090">
        <w:rPr>
          <w:lang w:val="en-GB"/>
        </w:rPr>
        <w:t>models, and</w:t>
      </w:r>
      <w:proofErr w:type="gramEnd"/>
      <w:r w:rsidRPr="00AE5090">
        <w:rPr>
          <w:lang w:val="en-GB"/>
        </w:rPr>
        <w:t xml:space="preserve"> compare these based on their advantages and disadvantages for </w:t>
      </w:r>
      <w:r w:rsidR="00FF495A" w:rsidRPr="00AE5090">
        <w:rPr>
          <w:lang w:val="en-GB"/>
        </w:rPr>
        <w:t>different</w:t>
      </w:r>
      <w:r w:rsidRPr="00AE5090">
        <w:rPr>
          <w:lang w:val="en-GB"/>
        </w:rPr>
        <w:t xml:space="preserve"> applications. </w:t>
      </w:r>
    </w:p>
    <w:p w:rsidR="00796B88" w:rsidRPr="00AE5090" w:rsidRDefault="00796B88" w:rsidP="00F668D6">
      <w:pPr>
        <w:pStyle w:val="ListParagraph"/>
        <w:numPr>
          <w:ilvl w:val="0"/>
          <w:numId w:val="1"/>
        </w:numPr>
        <w:rPr>
          <w:lang w:val="en-GB"/>
        </w:rPr>
      </w:pPr>
      <w:r w:rsidRPr="00AE5090">
        <w:rPr>
          <w:lang w:val="en-GB"/>
          <w:rPrChange w:id="42" w:author="Shipman, Alastair R" w:date="2019-11-04T15:05:00Z">
            <w:rPr>
              <w:lang w:val="en-GB"/>
            </w:rPr>
          </w:rPrChange>
        </w:rPr>
        <w:t>Evaluate the design of pedestrian dynamics</w:t>
      </w:r>
      <w:r w:rsidR="00FF495A" w:rsidRPr="00AE5090">
        <w:rPr>
          <w:lang w:val="en-GB"/>
          <w:rPrChange w:id="43" w:author="Shipman, Alastair R" w:date="2019-11-04T15:05:00Z">
            <w:rPr>
              <w:lang w:val="en-GB"/>
            </w:rPr>
          </w:rPrChange>
        </w:rPr>
        <w:t xml:space="preserve"> and</w:t>
      </w:r>
      <w:r w:rsidRPr="00AE5090">
        <w:rPr>
          <w:lang w:val="en-GB"/>
          <w:rPrChange w:id="44" w:author="Shipman, Alastair R" w:date="2019-11-04T15:05:00Z">
            <w:rPr>
              <w:lang w:val="en-GB"/>
            </w:rPr>
          </w:rPrChange>
        </w:rPr>
        <w:t xml:space="preserve"> evacuation experiments, and differentiate experimental conditions from real world occurrences</w:t>
      </w:r>
      <w:ins w:id="45" w:author="Shipman, Alastair R" w:date="2019-11-04T15:11:00Z">
        <w:r w:rsidR="00AE5090">
          <w:rPr>
            <w:lang w:val="en-GB"/>
          </w:rPr>
          <w:t xml:space="preserve">, especially with respect to </w:t>
        </w:r>
      </w:ins>
      <w:del w:id="46" w:author="Shipman, Alastair R" w:date="2019-11-04T15:11:00Z">
        <w:r w:rsidRPr="00AE5090" w:rsidDel="00AE5090">
          <w:rPr>
            <w:lang w:val="en-GB"/>
          </w:rPr>
          <w:delText xml:space="preserve"> and </w:delText>
        </w:r>
      </w:del>
      <w:r w:rsidRPr="00AE5090">
        <w:rPr>
          <w:lang w:val="en-GB"/>
        </w:rPr>
        <w:t>extreme</w:t>
      </w:r>
      <w:ins w:id="47" w:author="Shipman, Alastair R" w:date="2019-11-04T15:11:00Z">
        <w:r w:rsidR="00AE5090">
          <w:rPr>
            <w:lang w:val="en-GB"/>
          </w:rPr>
          <w:t xml:space="preserve"> scenarios</w:t>
        </w:r>
      </w:ins>
      <w:bookmarkStart w:id="48" w:name="_GoBack"/>
      <w:bookmarkEnd w:id="48"/>
      <w:del w:id="49" w:author="Shipman, Alastair R" w:date="2019-11-04T15:11:00Z">
        <w:r w:rsidRPr="00AE5090" w:rsidDel="00AE5090">
          <w:rPr>
            <w:lang w:val="en-GB"/>
          </w:rPr>
          <w:delText xml:space="preserve"> behaviours</w:delText>
        </w:r>
      </w:del>
      <w:r w:rsidRPr="00AE5090">
        <w:rPr>
          <w:lang w:val="en-GB"/>
        </w:rPr>
        <w:t xml:space="preserve">. </w:t>
      </w:r>
    </w:p>
    <w:sectPr w:rsidR="00796B88" w:rsidRPr="00AE5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256CC"/>
    <w:multiLevelType w:val="hybridMultilevel"/>
    <w:tmpl w:val="5448C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ipman, Alastair R">
    <w15:presenceInfo w15:providerId="AD" w15:userId="S::as15516@ic.ac.uk::a0de8838-f661-47f5-b9b0-5728ac420a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8D6"/>
    <w:rsid w:val="00796B88"/>
    <w:rsid w:val="00AB646F"/>
    <w:rsid w:val="00AE5090"/>
    <w:rsid w:val="00F668D6"/>
    <w:rsid w:val="00FE2E7D"/>
    <w:rsid w:val="00FF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D9618"/>
  <w15:chartTrackingRefBased/>
  <w15:docId w15:val="{1A7FECDC-40FD-46FB-92A3-9959D3D7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8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0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0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6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Bateman, Georgia</dc:creator>
  <cp:keywords/>
  <dc:description/>
  <cp:lastModifiedBy>Shipman, Alastair R</cp:lastModifiedBy>
  <cp:revision>2</cp:revision>
  <dcterms:created xsi:type="dcterms:W3CDTF">2019-11-04T15:12:00Z</dcterms:created>
  <dcterms:modified xsi:type="dcterms:W3CDTF">2019-11-04T15:12:00Z</dcterms:modified>
</cp:coreProperties>
</file>