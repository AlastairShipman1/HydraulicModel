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FA4E0" w14:textId="77777777" w:rsidR="00EE04E4" w:rsidRPr="00AF67A7" w:rsidRDefault="006E1E77" w:rsidP="004D6BD6">
      <w:pPr>
        <w:autoSpaceDE w:val="0"/>
        <w:autoSpaceDN w:val="0"/>
        <w:adjustRightInd w:val="0"/>
        <w:spacing w:after="0" w:line="240" w:lineRule="auto"/>
        <w:jc w:val="center"/>
        <w:rPr>
          <w:rFonts w:cstheme="minorHAnsi"/>
          <w:b/>
          <w:i/>
          <w:color w:val="333333"/>
          <w:sz w:val="24"/>
          <w:szCs w:val="20"/>
        </w:rPr>
      </w:pPr>
      <w:bookmarkStart w:id="0" w:name="_GoBack"/>
      <w:bookmarkEnd w:id="0"/>
      <w:r w:rsidRPr="00AF67A7">
        <w:rPr>
          <w:rFonts w:cstheme="minorHAnsi"/>
          <w:b/>
          <w:i/>
          <w:color w:val="333333"/>
          <w:sz w:val="24"/>
          <w:szCs w:val="20"/>
        </w:rPr>
        <w:t xml:space="preserve">StudentShapers </w:t>
      </w:r>
      <w:r w:rsidR="006D07D0" w:rsidRPr="00AF67A7">
        <w:rPr>
          <w:rFonts w:cstheme="minorHAnsi"/>
          <w:b/>
          <w:i/>
          <w:color w:val="333333"/>
          <w:sz w:val="24"/>
          <w:szCs w:val="20"/>
        </w:rPr>
        <w:t>Translation of research in to teaching</w:t>
      </w:r>
      <w:r w:rsidR="0011331C" w:rsidRPr="00AF67A7">
        <w:rPr>
          <w:rFonts w:cstheme="minorHAnsi"/>
          <w:b/>
          <w:i/>
          <w:color w:val="333333"/>
          <w:sz w:val="24"/>
          <w:szCs w:val="20"/>
        </w:rPr>
        <w:t xml:space="preserve"> projects</w:t>
      </w:r>
      <w:r w:rsidRPr="00AF67A7">
        <w:rPr>
          <w:rFonts w:cstheme="minorHAnsi"/>
          <w:b/>
          <w:i/>
          <w:color w:val="333333"/>
          <w:sz w:val="24"/>
          <w:szCs w:val="20"/>
        </w:rPr>
        <w:t xml:space="preserve">: </w:t>
      </w:r>
    </w:p>
    <w:p w14:paraId="665113C1" w14:textId="0B1500DE" w:rsidR="006E1E77" w:rsidRPr="00AF67A7" w:rsidRDefault="004D6BD6" w:rsidP="004D6BD6">
      <w:pPr>
        <w:autoSpaceDE w:val="0"/>
        <w:autoSpaceDN w:val="0"/>
        <w:adjustRightInd w:val="0"/>
        <w:spacing w:after="0" w:line="240" w:lineRule="auto"/>
        <w:jc w:val="center"/>
        <w:rPr>
          <w:rFonts w:cstheme="minorHAnsi"/>
          <w:b/>
          <w:i/>
          <w:color w:val="333333"/>
          <w:sz w:val="24"/>
          <w:szCs w:val="20"/>
        </w:rPr>
      </w:pPr>
      <w:r w:rsidRPr="00AF67A7">
        <w:rPr>
          <w:rFonts w:cstheme="minorHAnsi"/>
          <w:b/>
          <w:i/>
          <w:color w:val="333333"/>
          <w:sz w:val="24"/>
          <w:szCs w:val="20"/>
        </w:rPr>
        <w:t>Proposal q</w:t>
      </w:r>
      <w:r w:rsidR="006E1E77" w:rsidRPr="00AF67A7">
        <w:rPr>
          <w:rFonts w:cstheme="minorHAnsi"/>
          <w:b/>
          <w:i/>
          <w:color w:val="333333"/>
          <w:sz w:val="24"/>
          <w:szCs w:val="20"/>
        </w:rPr>
        <w:t>uestions</w:t>
      </w:r>
      <w:r w:rsidRPr="00AF67A7">
        <w:rPr>
          <w:rFonts w:cstheme="minorHAnsi"/>
          <w:b/>
          <w:i/>
          <w:color w:val="333333"/>
          <w:sz w:val="24"/>
          <w:szCs w:val="20"/>
        </w:rPr>
        <w:t xml:space="preserve"> and guidance</w:t>
      </w:r>
    </w:p>
    <w:p w14:paraId="665113C2" w14:textId="77777777" w:rsidR="00674E8A" w:rsidRPr="00AF67A7" w:rsidRDefault="00674E8A" w:rsidP="006E1E77">
      <w:pPr>
        <w:autoSpaceDE w:val="0"/>
        <w:autoSpaceDN w:val="0"/>
        <w:adjustRightInd w:val="0"/>
        <w:spacing w:after="0" w:line="240" w:lineRule="auto"/>
        <w:rPr>
          <w:rFonts w:cstheme="minorHAnsi"/>
          <w:b/>
          <w:i/>
          <w:color w:val="333333"/>
          <w:sz w:val="24"/>
          <w:szCs w:val="20"/>
          <w:u w:val="single"/>
        </w:rPr>
      </w:pPr>
    </w:p>
    <w:p w14:paraId="693971D5" w14:textId="6423E5D0" w:rsidR="00DF0882" w:rsidRPr="00AF67A7" w:rsidRDefault="00674E8A" w:rsidP="00DF0882">
      <w:pPr>
        <w:rPr>
          <w:rFonts w:cstheme="minorHAnsi"/>
          <w:sz w:val="24"/>
        </w:rPr>
      </w:pPr>
      <w:r w:rsidRPr="00AF67A7">
        <w:rPr>
          <w:rFonts w:cstheme="minorHAnsi"/>
          <w:sz w:val="24"/>
        </w:rPr>
        <w:t xml:space="preserve">Use this document to plan and draft your responses to key questions before submitting them via the proposal portal at </w:t>
      </w:r>
      <w:hyperlink r:id="rId7" w:history="1">
        <w:r w:rsidR="006D07D0" w:rsidRPr="00AF67A7">
          <w:rPr>
            <w:rStyle w:val="Hyperlink"/>
            <w:rFonts w:cstheme="minorHAnsi"/>
            <w:sz w:val="24"/>
          </w:rPr>
          <w:t>http://www.imperial.ac.uk/students/studentshapers/how-to-get-involved/studentshapers-translation-of-research-in-to-teaching-projects/</w:t>
        </w:r>
      </w:hyperlink>
      <w:r w:rsidR="006D07D0" w:rsidRPr="00AF67A7">
        <w:rPr>
          <w:rFonts w:cstheme="minorHAnsi"/>
          <w:sz w:val="24"/>
        </w:rPr>
        <w:t xml:space="preserve"> </w:t>
      </w:r>
    </w:p>
    <w:p w14:paraId="5B70983D" w14:textId="3D9E9347" w:rsidR="00384332" w:rsidRPr="00AF67A7" w:rsidRDefault="00DF0882" w:rsidP="00384332">
      <w:pPr>
        <w:pStyle w:val="ListParagraph"/>
        <w:numPr>
          <w:ilvl w:val="0"/>
          <w:numId w:val="2"/>
        </w:numPr>
        <w:rPr>
          <w:rFonts w:cstheme="minorHAnsi"/>
          <w:sz w:val="24"/>
        </w:rPr>
      </w:pPr>
      <w:r w:rsidRPr="00AF67A7">
        <w:rPr>
          <w:rFonts w:cstheme="minorHAnsi"/>
          <w:sz w:val="24"/>
        </w:rPr>
        <w:t>Project title</w:t>
      </w:r>
    </w:p>
    <w:p w14:paraId="7956B590" w14:textId="06A7A83A" w:rsidR="00384332" w:rsidRPr="00AF67A7" w:rsidRDefault="00384332" w:rsidP="00384332">
      <w:pPr>
        <w:rPr>
          <w:rFonts w:cstheme="minorHAnsi"/>
          <w:color w:val="FF0000"/>
          <w:sz w:val="24"/>
        </w:rPr>
      </w:pPr>
      <w:r w:rsidRPr="00AF67A7">
        <w:rPr>
          <w:rFonts w:cstheme="minorHAnsi"/>
          <w:color w:val="FF0000"/>
          <w:sz w:val="24"/>
        </w:rPr>
        <w:t xml:space="preserve">Pedestrian dynamics for MSc/MEng Civil Engineers </w:t>
      </w:r>
    </w:p>
    <w:p w14:paraId="54B20E7D" w14:textId="77777777" w:rsidR="00EE04E4" w:rsidRPr="00AF67A7" w:rsidRDefault="00EE04E4" w:rsidP="00EE04E4">
      <w:pPr>
        <w:pStyle w:val="ListParagraph"/>
        <w:rPr>
          <w:rFonts w:cstheme="minorHAnsi"/>
          <w:sz w:val="24"/>
        </w:rPr>
      </w:pPr>
    </w:p>
    <w:p w14:paraId="37310181" w14:textId="68ED5FCE" w:rsidR="00DF0882" w:rsidRPr="00AF67A7" w:rsidRDefault="00DF0882" w:rsidP="00DF0882">
      <w:pPr>
        <w:pStyle w:val="ListParagraph"/>
        <w:numPr>
          <w:ilvl w:val="0"/>
          <w:numId w:val="2"/>
        </w:numPr>
        <w:rPr>
          <w:rFonts w:cstheme="minorHAnsi"/>
          <w:sz w:val="24"/>
        </w:rPr>
      </w:pPr>
      <w:r w:rsidRPr="00AF67A7">
        <w:rPr>
          <w:rFonts w:cstheme="minorHAnsi"/>
          <w:sz w:val="24"/>
        </w:rPr>
        <w:t>Lead staff partner</w:t>
      </w:r>
    </w:p>
    <w:p w14:paraId="75815E83" w14:textId="10BC4B01" w:rsidR="00384332" w:rsidRPr="00AF67A7" w:rsidRDefault="00384332" w:rsidP="00384332">
      <w:pPr>
        <w:rPr>
          <w:rFonts w:cstheme="minorHAnsi"/>
          <w:color w:val="FF0000"/>
          <w:sz w:val="24"/>
        </w:rPr>
      </w:pPr>
      <w:r w:rsidRPr="00AF67A7">
        <w:rPr>
          <w:rFonts w:cstheme="minorHAnsi"/>
          <w:color w:val="FF0000"/>
          <w:sz w:val="24"/>
        </w:rPr>
        <w:t>Dr Arnab Majumdar</w:t>
      </w:r>
    </w:p>
    <w:p w14:paraId="1E9FEA49" w14:textId="55A1E359" w:rsidR="00EE04E4" w:rsidRPr="00AF67A7" w:rsidRDefault="00DF0882" w:rsidP="00384332">
      <w:pPr>
        <w:pStyle w:val="ListParagraph"/>
        <w:numPr>
          <w:ilvl w:val="0"/>
          <w:numId w:val="2"/>
        </w:numPr>
        <w:rPr>
          <w:rFonts w:cstheme="minorHAnsi"/>
          <w:sz w:val="24"/>
        </w:rPr>
      </w:pPr>
      <w:r w:rsidRPr="00AF67A7">
        <w:rPr>
          <w:rFonts w:cstheme="minorHAnsi"/>
          <w:sz w:val="24"/>
        </w:rPr>
        <w:t>PhD supervisor (if different from above)</w:t>
      </w:r>
    </w:p>
    <w:p w14:paraId="3AAF1A6A" w14:textId="138EC849" w:rsidR="00DF0882" w:rsidRPr="00AF67A7" w:rsidRDefault="00DF0882" w:rsidP="00DF0882">
      <w:pPr>
        <w:pStyle w:val="ListParagraph"/>
        <w:numPr>
          <w:ilvl w:val="0"/>
          <w:numId w:val="2"/>
        </w:numPr>
        <w:rPr>
          <w:rFonts w:cstheme="minorHAnsi"/>
          <w:sz w:val="24"/>
        </w:rPr>
      </w:pPr>
      <w:r w:rsidRPr="00AF67A7">
        <w:rPr>
          <w:rFonts w:cstheme="minorHAnsi"/>
          <w:sz w:val="24"/>
        </w:rPr>
        <w:t>E-mail</w:t>
      </w:r>
    </w:p>
    <w:p w14:paraId="67A653A3" w14:textId="0BEE66B9" w:rsidR="00DF0882" w:rsidRPr="00AF67A7" w:rsidRDefault="00DF0882" w:rsidP="00DF0882">
      <w:pPr>
        <w:pStyle w:val="ListParagraph"/>
        <w:numPr>
          <w:ilvl w:val="0"/>
          <w:numId w:val="2"/>
        </w:numPr>
        <w:rPr>
          <w:rFonts w:cstheme="minorHAnsi"/>
          <w:sz w:val="24"/>
        </w:rPr>
      </w:pPr>
      <w:r w:rsidRPr="00AF67A7">
        <w:rPr>
          <w:rFonts w:cstheme="minorHAnsi"/>
          <w:sz w:val="24"/>
        </w:rPr>
        <w:t>Telephone</w:t>
      </w:r>
    </w:p>
    <w:p w14:paraId="53E76C25" w14:textId="329D69DA" w:rsidR="00DF0882" w:rsidRPr="00AF67A7" w:rsidRDefault="00DF0882" w:rsidP="00DF0882">
      <w:pPr>
        <w:pStyle w:val="ListParagraph"/>
        <w:numPr>
          <w:ilvl w:val="0"/>
          <w:numId w:val="2"/>
        </w:numPr>
        <w:rPr>
          <w:rFonts w:cstheme="minorHAnsi"/>
          <w:sz w:val="24"/>
        </w:rPr>
      </w:pPr>
      <w:r w:rsidRPr="00AF67A7">
        <w:rPr>
          <w:rFonts w:cstheme="minorHAnsi"/>
          <w:sz w:val="24"/>
        </w:rPr>
        <w:t>Faculty</w:t>
      </w:r>
    </w:p>
    <w:p w14:paraId="5BF29CD8" w14:textId="48FC7398" w:rsidR="00DF0882" w:rsidRPr="00AF67A7" w:rsidRDefault="00DF0882" w:rsidP="00DF0882">
      <w:pPr>
        <w:pStyle w:val="ListParagraph"/>
        <w:numPr>
          <w:ilvl w:val="0"/>
          <w:numId w:val="2"/>
        </w:numPr>
        <w:rPr>
          <w:rFonts w:cstheme="minorHAnsi"/>
          <w:sz w:val="24"/>
        </w:rPr>
      </w:pPr>
      <w:r w:rsidRPr="00AF67A7">
        <w:rPr>
          <w:rFonts w:cstheme="minorHAnsi"/>
          <w:sz w:val="24"/>
        </w:rPr>
        <w:t>Department</w:t>
      </w:r>
    </w:p>
    <w:p w14:paraId="7498976A" w14:textId="7C866B56" w:rsidR="00DF0882" w:rsidRPr="00AF67A7" w:rsidRDefault="00DF0882" w:rsidP="00DF0882">
      <w:pPr>
        <w:pStyle w:val="ListParagraph"/>
        <w:numPr>
          <w:ilvl w:val="0"/>
          <w:numId w:val="2"/>
        </w:numPr>
        <w:rPr>
          <w:rFonts w:cstheme="minorHAnsi"/>
          <w:sz w:val="24"/>
        </w:rPr>
      </w:pPr>
      <w:r w:rsidRPr="00AF67A7">
        <w:rPr>
          <w:rFonts w:cstheme="minorHAnsi"/>
          <w:sz w:val="24"/>
        </w:rPr>
        <w:t>Additional staff partners</w:t>
      </w:r>
    </w:p>
    <w:p w14:paraId="4BD0C7EA" w14:textId="7890A4CD" w:rsidR="00384332" w:rsidRPr="00AF67A7" w:rsidRDefault="00384332" w:rsidP="00384332">
      <w:pPr>
        <w:rPr>
          <w:rFonts w:cstheme="minorHAnsi"/>
          <w:color w:val="FF0000"/>
          <w:sz w:val="24"/>
        </w:rPr>
      </w:pPr>
      <w:r w:rsidRPr="00AF67A7">
        <w:rPr>
          <w:rFonts w:cstheme="minorHAnsi"/>
          <w:color w:val="FF0000"/>
          <w:sz w:val="24"/>
        </w:rPr>
        <w:t>Dr Marc Stettler</w:t>
      </w:r>
    </w:p>
    <w:p w14:paraId="6F3DBB09" w14:textId="515602D2" w:rsidR="00DF0882" w:rsidRPr="00AF67A7" w:rsidRDefault="00DF0882" w:rsidP="00DF0882">
      <w:pPr>
        <w:pStyle w:val="ListParagraph"/>
        <w:numPr>
          <w:ilvl w:val="0"/>
          <w:numId w:val="2"/>
        </w:numPr>
        <w:rPr>
          <w:rFonts w:cstheme="minorHAnsi"/>
          <w:sz w:val="24"/>
        </w:rPr>
      </w:pPr>
      <w:r w:rsidRPr="00AF67A7">
        <w:rPr>
          <w:rFonts w:cstheme="minorHAnsi"/>
          <w:sz w:val="24"/>
        </w:rPr>
        <w:t>Duration of project</w:t>
      </w:r>
    </w:p>
    <w:p w14:paraId="6BB712DF" w14:textId="15FF454D" w:rsidR="004D6BD6" w:rsidRPr="00AF67A7" w:rsidRDefault="00384332" w:rsidP="00384332">
      <w:pPr>
        <w:rPr>
          <w:rFonts w:cstheme="minorHAnsi"/>
          <w:color w:val="FF0000"/>
          <w:sz w:val="24"/>
        </w:rPr>
      </w:pPr>
      <w:r w:rsidRPr="00AF67A7">
        <w:rPr>
          <w:rFonts w:cstheme="minorHAnsi"/>
          <w:color w:val="FF0000"/>
          <w:sz w:val="24"/>
        </w:rPr>
        <w:t xml:space="preserve">8 weeks </w:t>
      </w:r>
    </w:p>
    <w:p w14:paraId="01B65EA8" w14:textId="727FF944" w:rsidR="00EE04E4" w:rsidRPr="00AF67A7" w:rsidRDefault="00DF0882" w:rsidP="00EE04E4">
      <w:pPr>
        <w:pStyle w:val="ListParagraph"/>
        <w:numPr>
          <w:ilvl w:val="0"/>
          <w:numId w:val="2"/>
        </w:numPr>
        <w:rPr>
          <w:rFonts w:cstheme="minorHAnsi"/>
          <w:sz w:val="24"/>
        </w:rPr>
      </w:pPr>
      <w:r w:rsidRPr="00AF67A7">
        <w:rPr>
          <w:rFonts w:cstheme="minorHAnsi"/>
          <w:sz w:val="24"/>
        </w:rPr>
        <w:t>Expected timescale for input of project in to taught curricula</w:t>
      </w:r>
    </w:p>
    <w:p w14:paraId="23B9813E" w14:textId="34696D9E" w:rsidR="00EE04E4" w:rsidRPr="00AF67A7" w:rsidRDefault="00384332" w:rsidP="00384332">
      <w:pPr>
        <w:rPr>
          <w:rFonts w:cstheme="minorHAnsi"/>
          <w:color w:val="FF0000"/>
          <w:sz w:val="24"/>
        </w:rPr>
      </w:pPr>
      <w:r w:rsidRPr="00AF67A7">
        <w:rPr>
          <w:rFonts w:cstheme="minorHAnsi"/>
          <w:color w:val="FF0000"/>
          <w:sz w:val="24"/>
        </w:rPr>
        <w:t>1-2 month(s)</w:t>
      </w:r>
    </w:p>
    <w:p w14:paraId="40E52ED2" w14:textId="4B9F1513" w:rsidR="00DF0882" w:rsidRPr="00AF67A7" w:rsidRDefault="00DF0882" w:rsidP="00DF0882">
      <w:pPr>
        <w:pStyle w:val="ListParagraph"/>
        <w:numPr>
          <w:ilvl w:val="0"/>
          <w:numId w:val="2"/>
        </w:numPr>
        <w:rPr>
          <w:rFonts w:cstheme="minorHAnsi"/>
          <w:sz w:val="24"/>
        </w:rPr>
      </w:pPr>
      <w:r w:rsidRPr="00AF67A7">
        <w:rPr>
          <w:rFonts w:cstheme="minorHAnsi"/>
          <w:sz w:val="24"/>
        </w:rPr>
        <w:t>Total funds requested</w:t>
      </w:r>
    </w:p>
    <w:p w14:paraId="30F8491A" w14:textId="71A1C6BA" w:rsidR="00384332" w:rsidRDefault="00384332" w:rsidP="00384332">
      <w:pPr>
        <w:rPr>
          <w:ins w:id="1" w:author="Bateman, Georgia" w:date="2019-07-09T09:17:00Z"/>
          <w:rFonts w:cstheme="minorHAnsi"/>
          <w:color w:val="FF0000"/>
          <w:sz w:val="24"/>
        </w:rPr>
      </w:pPr>
      <w:r w:rsidRPr="00AF67A7">
        <w:rPr>
          <w:rFonts w:cstheme="minorHAnsi"/>
          <w:color w:val="FF0000"/>
          <w:sz w:val="24"/>
        </w:rPr>
        <w:t>£</w:t>
      </w:r>
      <w:r w:rsidR="00EB0FF5">
        <w:rPr>
          <w:rFonts w:cstheme="minorHAnsi"/>
          <w:color w:val="FF0000"/>
          <w:sz w:val="24"/>
        </w:rPr>
        <w:t>4864</w:t>
      </w:r>
      <w:ins w:id="2" w:author="Bateman, Georgia" w:date="2019-07-09T09:17:00Z">
        <w:r w:rsidR="00141E64">
          <w:rPr>
            <w:rFonts w:cstheme="minorHAnsi"/>
            <w:color w:val="FF0000"/>
            <w:sz w:val="24"/>
          </w:rPr>
          <w:t xml:space="preserve"> (based on GTA casual pay rates)</w:t>
        </w:r>
      </w:ins>
    </w:p>
    <w:p w14:paraId="6651C441" w14:textId="5F85E2C7" w:rsidR="00141E64" w:rsidRPr="00AF67A7" w:rsidRDefault="00141E64" w:rsidP="00384332">
      <w:pPr>
        <w:rPr>
          <w:rFonts w:cstheme="minorHAnsi"/>
          <w:color w:val="FF0000"/>
          <w:sz w:val="24"/>
        </w:rPr>
      </w:pPr>
      <w:ins w:id="3" w:author="Bateman, Georgia" w:date="2019-07-09T09:17:00Z">
        <w:r>
          <w:rPr>
            <w:rFonts w:cstheme="minorHAnsi"/>
            <w:color w:val="FF0000"/>
            <w:sz w:val="24"/>
          </w:rPr>
          <w:t>£</w:t>
        </w:r>
      </w:ins>
      <w:ins w:id="4" w:author="Bateman, Georgia" w:date="2019-07-09T09:18:00Z">
        <w:r>
          <w:rPr>
            <w:rFonts w:cstheme="minorHAnsi"/>
            <w:color w:val="FF0000"/>
            <w:sz w:val="24"/>
          </w:rPr>
          <w:t>3630 (based on student shapers standard PG bursary rate)</w:t>
        </w:r>
      </w:ins>
    </w:p>
    <w:p w14:paraId="00A023A4" w14:textId="3D968274" w:rsidR="00DF0882" w:rsidRDefault="00DF0882" w:rsidP="00DF0882">
      <w:pPr>
        <w:pStyle w:val="ListParagraph"/>
        <w:numPr>
          <w:ilvl w:val="0"/>
          <w:numId w:val="2"/>
        </w:numPr>
        <w:rPr>
          <w:ins w:id="5" w:author="Bateman, Georgia" w:date="2019-07-09T09:17:00Z"/>
          <w:rFonts w:cstheme="minorHAnsi"/>
          <w:sz w:val="24"/>
        </w:rPr>
      </w:pPr>
      <w:r w:rsidRPr="00AF67A7">
        <w:rPr>
          <w:rFonts w:cstheme="minorHAnsi"/>
          <w:sz w:val="24"/>
        </w:rPr>
        <w:t>Costings breakdown</w:t>
      </w:r>
    </w:p>
    <w:p w14:paraId="52177B99" w14:textId="7BF951C2" w:rsidR="00141E64" w:rsidRPr="00141E64" w:rsidRDefault="00141E64">
      <w:pPr>
        <w:rPr>
          <w:rFonts w:cstheme="minorHAnsi"/>
          <w:sz w:val="24"/>
          <w:rPrChange w:id="6" w:author="Bateman, Georgia" w:date="2019-07-09T09:17:00Z">
            <w:rPr/>
          </w:rPrChange>
        </w:rPr>
        <w:pPrChange w:id="7" w:author="Bateman, Georgia" w:date="2019-07-09T09:17:00Z">
          <w:pPr>
            <w:pStyle w:val="ListParagraph"/>
            <w:numPr>
              <w:numId w:val="2"/>
            </w:numPr>
            <w:ind w:hanging="360"/>
          </w:pPr>
        </w:pPrChange>
      </w:pPr>
      <w:ins w:id="8" w:author="Bateman, Georgia" w:date="2019-07-09T09:17:00Z">
        <w:r>
          <w:rPr>
            <w:rFonts w:cstheme="minorHAnsi"/>
            <w:sz w:val="24"/>
          </w:rPr>
          <w:t xml:space="preserve">The costs have been broken down according to the casual pay rates for GTA work (upper tier). </w:t>
        </w:r>
      </w:ins>
    </w:p>
    <w:tbl>
      <w:tblPr>
        <w:tblStyle w:val="TableGrid"/>
        <w:tblW w:w="0" w:type="auto"/>
        <w:tblLook w:val="04A0" w:firstRow="1" w:lastRow="0" w:firstColumn="1" w:lastColumn="0" w:noHBand="0" w:noVBand="1"/>
      </w:tblPr>
      <w:tblGrid>
        <w:gridCol w:w="1907"/>
        <w:gridCol w:w="1586"/>
        <w:gridCol w:w="1976"/>
        <w:gridCol w:w="1800"/>
        <w:gridCol w:w="1747"/>
      </w:tblGrid>
      <w:tr w:rsidR="00A3309F" w14:paraId="0418BAA8" w14:textId="77777777" w:rsidTr="00A3309F">
        <w:tc>
          <w:tcPr>
            <w:tcW w:w="1907" w:type="dxa"/>
          </w:tcPr>
          <w:p w14:paraId="67755C55" w14:textId="15580EF3" w:rsidR="00A3309F" w:rsidRDefault="00A3309F" w:rsidP="00384332">
            <w:pPr>
              <w:rPr>
                <w:rFonts w:cstheme="minorHAnsi"/>
                <w:color w:val="FF0000"/>
                <w:sz w:val="24"/>
              </w:rPr>
            </w:pPr>
            <w:r>
              <w:rPr>
                <w:rFonts w:cstheme="minorHAnsi"/>
                <w:color w:val="FF0000"/>
                <w:sz w:val="24"/>
              </w:rPr>
              <w:t>Number of students</w:t>
            </w:r>
          </w:p>
        </w:tc>
        <w:tc>
          <w:tcPr>
            <w:tcW w:w="1586" w:type="dxa"/>
          </w:tcPr>
          <w:p w14:paraId="6BA330D8" w14:textId="2A5B993B" w:rsidR="00A3309F" w:rsidRDefault="00A3309F" w:rsidP="00384332">
            <w:pPr>
              <w:rPr>
                <w:rFonts w:cstheme="minorHAnsi"/>
                <w:color w:val="FF0000"/>
                <w:sz w:val="24"/>
              </w:rPr>
            </w:pPr>
            <w:r>
              <w:rPr>
                <w:rFonts w:cstheme="minorHAnsi"/>
                <w:color w:val="FF0000"/>
                <w:sz w:val="24"/>
              </w:rPr>
              <w:t>Cost/hour</w:t>
            </w:r>
          </w:p>
        </w:tc>
        <w:tc>
          <w:tcPr>
            <w:tcW w:w="1976" w:type="dxa"/>
          </w:tcPr>
          <w:p w14:paraId="1C640F15" w14:textId="320E5A19" w:rsidR="00A3309F" w:rsidRDefault="00A3309F" w:rsidP="00384332">
            <w:pPr>
              <w:rPr>
                <w:rFonts w:cstheme="minorHAnsi"/>
                <w:color w:val="FF0000"/>
                <w:sz w:val="24"/>
              </w:rPr>
            </w:pPr>
            <w:r>
              <w:rPr>
                <w:rFonts w:cstheme="minorHAnsi"/>
                <w:color w:val="FF0000"/>
                <w:sz w:val="24"/>
              </w:rPr>
              <w:t>Hours/week</w:t>
            </w:r>
          </w:p>
        </w:tc>
        <w:tc>
          <w:tcPr>
            <w:tcW w:w="1800" w:type="dxa"/>
          </w:tcPr>
          <w:p w14:paraId="45A3692D" w14:textId="275F3762" w:rsidR="00A3309F" w:rsidRDefault="00A3309F" w:rsidP="00384332">
            <w:pPr>
              <w:rPr>
                <w:rFonts w:cstheme="minorHAnsi"/>
                <w:color w:val="FF0000"/>
                <w:sz w:val="24"/>
              </w:rPr>
            </w:pPr>
            <w:r>
              <w:rPr>
                <w:rFonts w:cstheme="minorHAnsi"/>
                <w:color w:val="FF0000"/>
                <w:sz w:val="24"/>
              </w:rPr>
              <w:t>Weeks</w:t>
            </w:r>
          </w:p>
        </w:tc>
        <w:tc>
          <w:tcPr>
            <w:tcW w:w="1747" w:type="dxa"/>
          </w:tcPr>
          <w:p w14:paraId="2906C74E" w14:textId="39B78F8B" w:rsidR="00A3309F" w:rsidRDefault="00A3309F" w:rsidP="00384332">
            <w:pPr>
              <w:rPr>
                <w:rFonts w:cstheme="minorHAnsi"/>
                <w:color w:val="FF0000"/>
                <w:sz w:val="24"/>
              </w:rPr>
            </w:pPr>
            <w:r>
              <w:rPr>
                <w:rFonts w:cstheme="minorHAnsi"/>
                <w:color w:val="FF0000"/>
                <w:sz w:val="24"/>
              </w:rPr>
              <w:t>Total cost</w:t>
            </w:r>
          </w:p>
        </w:tc>
      </w:tr>
      <w:tr w:rsidR="00A3309F" w14:paraId="1913D6CA" w14:textId="77777777" w:rsidTr="00A3309F">
        <w:tc>
          <w:tcPr>
            <w:tcW w:w="1907" w:type="dxa"/>
          </w:tcPr>
          <w:p w14:paraId="43BD5ECD" w14:textId="78E3961C" w:rsidR="00A3309F" w:rsidRDefault="00A3309F" w:rsidP="00384332">
            <w:pPr>
              <w:rPr>
                <w:rFonts w:cstheme="minorHAnsi"/>
                <w:color w:val="FF0000"/>
                <w:sz w:val="24"/>
              </w:rPr>
            </w:pPr>
            <w:r>
              <w:rPr>
                <w:rFonts w:cstheme="minorHAnsi"/>
                <w:color w:val="FF0000"/>
                <w:sz w:val="24"/>
              </w:rPr>
              <w:t>2</w:t>
            </w:r>
          </w:p>
        </w:tc>
        <w:tc>
          <w:tcPr>
            <w:tcW w:w="1586" w:type="dxa"/>
          </w:tcPr>
          <w:p w14:paraId="01B6AA60" w14:textId="2336581D" w:rsidR="00A3309F" w:rsidRDefault="00A3309F" w:rsidP="00384332">
            <w:pPr>
              <w:rPr>
                <w:rFonts w:cstheme="minorHAnsi"/>
                <w:color w:val="FF0000"/>
                <w:sz w:val="24"/>
              </w:rPr>
            </w:pPr>
            <w:r>
              <w:rPr>
                <w:rFonts w:cstheme="minorHAnsi"/>
                <w:color w:val="FF0000"/>
                <w:sz w:val="24"/>
              </w:rPr>
              <w:t>£19</w:t>
            </w:r>
          </w:p>
        </w:tc>
        <w:tc>
          <w:tcPr>
            <w:tcW w:w="1976" w:type="dxa"/>
          </w:tcPr>
          <w:p w14:paraId="52EAB8E9" w14:textId="6E95BE69" w:rsidR="00A3309F" w:rsidRDefault="00A3309F" w:rsidP="00384332">
            <w:pPr>
              <w:rPr>
                <w:rFonts w:cstheme="minorHAnsi"/>
                <w:color w:val="FF0000"/>
                <w:sz w:val="24"/>
              </w:rPr>
            </w:pPr>
            <w:r>
              <w:rPr>
                <w:rFonts w:cstheme="minorHAnsi"/>
                <w:color w:val="FF0000"/>
                <w:sz w:val="24"/>
              </w:rPr>
              <w:t>16</w:t>
            </w:r>
          </w:p>
        </w:tc>
        <w:tc>
          <w:tcPr>
            <w:tcW w:w="1800" w:type="dxa"/>
          </w:tcPr>
          <w:p w14:paraId="11C4A5B4" w14:textId="5810EBCF" w:rsidR="00A3309F" w:rsidRDefault="00A3309F" w:rsidP="00384332">
            <w:pPr>
              <w:rPr>
                <w:rFonts w:cstheme="minorHAnsi"/>
                <w:color w:val="FF0000"/>
                <w:sz w:val="24"/>
              </w:rPr>
            </w:pPr>
            <w:r>
              <w:rPr>
                <w:rFonts w:cstheme="minorHAnsi"/>
                <w:color w:val="FF0000"/>
                <w:sz w:val="24"/>
              </w:rPr>
              <w:t>8</w:t>
            </w:r>
          </w:p>
        </w:tc>
        <w:tc>
          <w:tcPr>
            <w:tcW w:w="1747" w:type="dxa"/>
          </w:tcPr>
          <w:p w14:paraId="4015A2D0" w14:textId="4EFEDBDB" w:rsidR="00A3309F" w:rsidRDefault="00A3309F" w:rsidP="00384332">
            <w:pPr>
              <w:rPr>
                <w:rFonts w:cstheme="minorHAnsi"/>
                <w:color w:val="FF0000"/>
                <w:sz w:val="24"/>
              </w:rPr>
            </w:pPr>
            <w:r>
              <w:rPr>
                <w:rFonts w:cstheme="minorHAnsi"/>
                <w:color w:val="FF0000"/>
                <w:sz w:val="24"/>
              </w:rPr>
              <w:t>£</w:t>
            </w:r>
            <w:commentRangeStart w:id="9"/>
            <w:r>
              <w:rPr>
                <w:rFonts w:cstheme="minorHAnsi"/>
                <w:color w:val="FF0000"/>
                <w:sz w:val="24"/>
              </w:rPr>
              <w:t>4864</w:t>
            </w:r>
            <w:commentRangeEnd w:id="9"/>
            <w:r w:rsidR="001E71F4">
              <w:rPr>
                <w:rStyle w:val="CommentReference"/>
              </w:rPr>
              <w:commentReference w:id="9"/>
            </w:r>
          </w:p>
        </w:tc>
      </w:tr>
    </w:tbl>
    <w:p w14:paraId="37D233DA" w14:textId="2E59D6B1" w:rsidR="004D6BD6" w:rsidRDefault="004D6BD6" w:rsidP="00384332">
      <w:pPr>
        <w:rPr>
          <w:ins w:id="10" w:author="Bateman, Georgia" w:date="2019-07-09T09:18:00Z"/>
          <w:rFonts w:cstheme="minorHAnsi"/>
          <w:color w:val="FF0000"/>
          <w:sz w:val="24"/>
        </w:rPr>
      </w:pPr>
    </w:p>
    <w:p w14:paraId="478E1B71" w14:textId="3856534B" w:rsidR="00141E64" w:rsidRPr="00AF67A7" w:rsidRDefault="00141E64" w:rsidP="00384332">
      <w:pPr>
        <w:rPr>
          <w:rFonts w:cstheme="minorHAnsi"/>
          <w:color w:val="FF0000"/>
          <w:sz w:val="24"/>
        </w:rPr>
      </w:pPr>
      <w:ins w:id="11" w:author="Bateman, Georgia" w:date="2019-07-09T09:18:00Z">
        <w:r>
          <w:rPr>
            <w:rFonts w:cstheme="minorHAnsi"/>
            <w:color w:val="FF0000"/>
            <w:sz w:val="24"/>
          </w:rPr>
          <w:lastRenderedPageBreak/>
          <w:t xml:space="preserve">According to the standard student shapers bursary rate, the </w:t>
        </w:r>
      </w:ins>
      <w:ins w:id="12" w:author="Bateman, Georgia" w:date="2019-07-09T09:20:00Z">
        <w:r>
          <w:rPr>
            <w:rFonts w:cstheme="minorHAnsi"/>
            <w:color w:val="FF0000"/>
            <w:sz w:val="24"/>
          </w:rPr>
          <w:t>total cost also represents</w:t>
        </w:r>
      </w:ins>
      <w:ins w:id="13" w:author="Bateman, Georgia" w:date="2019-07-09T09:21:00Z">
        <w:r>
          <w:rPr>
            <w:rFonts w:cstheme="minorHAnsi"/>
            <w:color w:val="FF0000"/>
            <w:sz w:val="24"/>
          </w:rPr>
          <w:t xml:space="preserve"> both</w:t>
        </w:r>
      </w:ins>
      <w:ins w:id="14" w:author="Bateman, Georgia" w:date="2019-07-09T09:20:00Z">
        <w:r>
          <w:rPr>
            <w:rFonts w:cstheme="minorHAnsi"/>
            <w:color w:val="FF0000"/>
            <w:sz w:val="24"/>
          </w:rPr>
          <w:t xml:space="preserve"> students working on the project for 2 days a week for a total of 8 weeks, </w:t>
        </w:r>
      </w:ins>
      <w:ins w:id="15" w:author="Bateman, Georgia" w:date="2019-07-09T09:21:00Z">
        <w:r>
          <w:rPr>
            <w:rFonts w:cstheme="minorHAnsi"/>
            <w:color w:val="FF0000"/>
            <w:sz w:val="24"/>
          </w:rPr>
          <w:t xml:space="preserve">costed at £230 per 2 days worked a week. </w:t>
        </w:r>
      </w:ins>
    </w:p>
    <w:p w14:paraId="02D7E5FC" w14:textId="282622A1" w:rsidR="00DF0882" w:rsidRPr="00AF67A7" w:rsidRDefault="00DF0882" w:rsidP="00DF0882">
      <w:pPr>
        <w:pStyle w:val="ListParagraph"/>
        <w:numPr>
          <w:ilvl w:val="0"/>
          <w:numId w:val="2"/>
        </w:numPr>
        <w:rPr>
          <w:rFonts w:cstheme="minorHAnsi"/>
          <w:sz w:val="24"/>
        </w:rPr>
      </w:pPr>
      <w:r w:rsidRPr="00AF67A7">
        <w:rPr>
          <w:rFonts w:cstheme="minorHAnsi"/>
          <w:sz w:val="24"/>
        </w:rPr>
        <w:t>Rationale for project (e.g. from Student feedback, liaison with the Academic Rep Network, curriculum review outcomes, industry input)</w:t>
      </w:r>
    </w:p>
    <w:p w14:paraId="7B0601DB" w14:textId="0A198B9F" w:rsidR="004D6BD6" w:rsidRPr="00AF67A7" w:rsidRDefault="004D6BD6" w:rsidP="004D6BD6">
      <w:pPr>
        <w:pStyle w:val="ListParagraph"/>
        <w:jc w:val="both"/>
        <w:rPr>
          <w:rFonts w:cstheme="minorHAnsi"/>
          <w:color w:val="016877"/>
          <w:sz w:val="24"/>
        </w:rPr>
      </w:pPr>
      <w:r w:rsidRPr="00AF67A7">
        <w:rPr>
          <w:rFonts w:cstheme="minorHAnsi"/>
          <w:i/>
          <w:color w:val="016877"/>
          <w:sz w:val="20"/>
        </w:rPr>
        <w:t xml:space="preserve">There should be a robust background that underpins the project. This may come from a single or variety of sources, but together should identify how the project </w:t>
      </w:r>
      <w:r w:rsidR="00EE04E4" w:rsidRPr="00AF67A7">
        <w:rPr>
          <w:rFonts w:cstheme="minorHAnsi"/>
          <w:i/>
          <w:color w:val="016877"/>
          <w:sz w:val="20"/>
        </w:rPr>
        <w:t>directly enhances the curriculum with aspects of current disciplinary research</w:t>
      </w:r>
      <w:r w:rsidRPr="00AF67A7">
        <w:rPr>
          <w:rFonts w:cstheme="minorHAnsi"/>
          <w:i/>
          <w:color w:val="016877"/>
          <w:sz w:val="20"/>
        </w:rPr>
        <w:t>. It may be that his project is linked with other educational development work taking place in the department, in which case the wider context in which the project is situated should be outlined.</w:t>
      </w:r>
      <w:r w:rsidRPr="00AF67A7">
        <w:rPr>
          <w:rFonts w:cstheme="minorHAnsi"/>
          <w:color w:val="016877"/>
          <w:sz w:val="24"/>
        </w:rPr>
        <w:t xml:space="preserve"> </w:t>
      </w:r>
    </w:p>
    <w:p w14:paraId="110E09FD" w14:textId="63F8A4C6" w:rsidR="00AB4E82" w:rsidRPr="00AF67A7" w:rsidRDefault="00AB4E82" w:rsidP="004D6BD6">
      <w:pPr>
        <w:pStyle w:val="ListParagraph"/>
        <w:jc w:val="both"/>
        <w:rPr>
          <w:rFonts w:cstheme="minorHAnsi"/>
          <w:color w:val="016877"/>
          <w:sz w:val="24"/>
        </w:rPr>
      </w:pPr>
    </w:p>
    <w:p w14:paraId="54D62C80" w14:textId="3776175F" w:rsidR="006F7267" w:rsidRPr="00AF67A7" w:rsidRDefault="006F7267" w:rsidP="004D6BD6">
      <w:pPr>
        <w:pStyle w:val="ListParagraph"/>
        <w:jc w:val="both"/>
        <w:rPr>
          <w:rFonts w:cstheme="minorHAnsi"/>
          <w:color w:val="016877"/>
          <w:sz w:val="24"/>
        </w:rPr>
      </w:pPr>
    </w:p>
    <w:p w14:paraId="5C784069" w14:textId="14D881FE" w:rsidR="006F7267" w:rsidRPr="00C41D80" w:rsidRDefault="006F7267" w:rsidP="006F7267">
      <w:pPr>
        <w:pStyle w:val="ListParagraph"/>
        <w:ind w:left="0"/>
        <w:jc w:val="both"/>
        <w:rPr>
          <w:rFonts w:cstheme="minorHAnsi"/>
          <w:color w:val="FF0000"/>
          <w:sz w:val="24"/>
        </w:rPr>
      </w:pPr>
      <w:r w:rsidRPr="00C41D80">
        <w:rPr>
          <w:rFonts w:cstheme="minorHAnsi"/>
          <w:color w:val="FF0000"/>
          <w:sz w:val="24"/>
        </w:rPr>
        <w:t xml:space="preserve">Pedestrian dynamics is a fledgling industry that </w:t>
      </w:r>
      <w:r w:rsidR="00AF67A7" w:rsidRPr="00C41D80">
        <w:rPr>
          <w:rFonts w:cstheme="minorHAnsi"/>
          <w:color w:val="FF0000"/>
          <w:sz w:val="24"/>
        </w:rPr>
        <w:t>incorporates</w:t>
      </w:r>
      <w:r w:rsidRPr="00C41D80">
        <w:rPr>
          <w:rFonts w:cstheme="minorHAnsi"/>
          <w:color w:val="FF0000"/>
          <w:sz w:val="24"/>
        </w:rPr>
        <w:t xml:space="preserve"> a wide array of different disciplines, including safety, infrastructure design, modelling and psychology. This project will develop a MSc/MEng level course on this</w:t>
      </w:r>
      <w:r w:rsidR="00AF67A7" w:rsidRPr="00C41D80">
        <w:rPr>
          <w:rFonts w:cstheme="minorHAnsi"/>
          <w:color w:val="FF0000"/>
          <w:sz w:val="24"/>
        </w:rPr>
        <w:t xml:space="preserve"> subject</w:t>
      </w:r>
      <w:r w:rsidRPr="00C41D80">
        <w:rPr>
          <w:rFonts w:cstheme="minorHAnsi"/>
          <w:color w:val="FF0000"/>
          <w:sz w:val="24"/>
        </w:rPr>
        <w:t xml:space="preserve">, </w:t>
      </w:r>
      <w:r w:rsidR="00AF67A7" w:rsidRPr="00C41D80">
        <w:rPr>
          <w:rFonts w:cstheme="minorHAnsi"/>
          <w:color w:val="FF0000"/>
          <w:sz w:val="24"/>
        </w:rPr>
        <w:t>covering both academic and practical aspects.</w:t>
      </w:r>
    </w:p>
    <w:p w14:paraId="0C4BDCCE" w14:textId="77777777" w:rsidR="006F7267" w:rsidRPr="00C41D80" w:rsidRDefault="006F7267" w:rsidP="006F7267">
      <w:pPr>
        <w:pStyle w:val="ListParagraph"/>
        <w:ind w:left="0"/>
        <w:jc w:val="both"/>
        <w:rPr>
          <w:rFonts w:cstheme="minorHAnsi"/>
          <w:color w:val="FF0000"/>
          <w:sz w:val="24"/>
        </w:rPr>
      </w:pPr>
    </w:p>
    <w:p w14:paraId="55628A73" w14:textId="093B9C89" w:rsidR="006F7267" w:rsidRPr="00C41D80" w:rsidRDefault="006F7267" w:rsidP="006F7267">
      <w:pPr>
        <w:pStyle w:val="ListParagraph"/>
        <w:ind w:left="0"/>
        <w:jc w:val="both"/>
        <w:rPr>
          <w:rFonts w:cstheme="minorHAnsi"/>
          <w:color w:val="FF0000"/>
          <w:sz w:val="24"/>
        </w:rPr>
      </w:pPr>
      <w:r w:rsidRPr="00C41D80">
        <w:rPr>
          <w:rFonts w:cstheme="minorHAnsi"/>
          <w:color w:val="FF0000"/>
          <w:sz w:val="24"/>
        </w:rPr>
        <w:t>Civil Engineering Transport courses T29 and T49 are being redesigned to include more rigorous, quantitative methods. Pedestrian dynamics offers the opportunity to include these quantitative methods, as well as develop the Civil Engineering curriculum to include state of the art engineering disciplines.</w:t>
      </w:r>
    </w:p>
    <w:p w14:paraId="40663FC9" w14:textId="77777777" w:rsidR="006F7267" w:rsidRPr="00C41D80" w:rsidRDefault="006F7267" w:rsidP="006F7267">
      <w:pPr>
        <w:pStyle w:val="ListParagraph"/>
        <w:ind w:left="0"/>
        <w:jc w:val="both"/>
        <w:rPr>
          <w:rFonts w:cstheme="minorHAnsi"/>
          <w:color w:val="FF0000"/>
          <w:sz w:val="24"/>
        </w:rPr>
      </w:pPr>
    </w:p>
    <w:p w14:paraId="2DA9CBFA" w14:textId="77777777" w:rsidR="006F7267" w:rsidRPr="00C41D80" w:rsidRDefault="006F7267" w:rsidP="006F7267">
      <w:pPr>
        <w:pStyle w:val="ListParagraph"/>
        <w:ind w:left="0"/>
        <w:jc w:val="both"/>
        <w:rPr>
          <w:rFonts w:cstheme="minorHAnsi"/>
          <w:color w:val="FF0000"/>
          <w:sz w:val="24"/>
        </w:rPr>
      </w:pPr>
      <w:r w:rsidRPr="00C41D80">
        <w:rPr>
          <w:rFonts w:cstheme="minorHAnsi"/>
          <w:color w:val="FF0000"/>
          <w:sz w:val="24"/>
        </w:rPr>
        <w:t>Furthermore, feedback from a consultancy based in London suggests that there is a significant need for graduates with experience in pedestrian dynamics, as well as the analytical skills to critically appraise the benefits and drawbacks of specific models.</w:t>
      </w:r>
    </w:p>
    <w:p w14:paraId="6602F402" w14:textId="77777777" w:rsidR="006F7267" w:rsidRPr="00C41D80" w:rsidRDefault="006F7267" w:rsidP="006F7267">
      <w:pPr>
        <w:pStyle w:val="ListParagraph"/>
        <w:ind w:left="0"/>
        <w:jc w:val="both"/>
        <w:rPr>
          <w:rFonts w:cstheme="minorHAnsi"/>
          <w:color w:val="FF0000"/>
          <w:sz w:val="24"/>
        </w:rPr>
      </w:pPr>
    </w:p>
    <w:p w14:paraId="1A57E7CA" w14:textId="77777777" w:rsidR="006F7267" w:rsidRPr="00C41D80" w:rsidRDefault="006F7267" w:rsidP="006F7267">
      <w:pPr>
        <w:pStyle w:val="ListParagraph"/>
        <w:ind w:left="0"/>
        <w:jc w:val="both"/>
        <w:rPr>
          <w:rFonts w:cstheme="minorHAnsi"/>
          <w:color w:val="FF0000"/>
          <w:sz w:val="24"/>
        </w:rPr>
      </w:pPr>
      <w:r w:rsidRPr="00C41D80">
        <w:rPr>
          <w:rFonts w:cstheme="minorHAnsi"/>
          <w:color w:val="FF0000"/>
          <w:sz w:val="24"/>
        </w:rPr>
        <w:t>Finally, the development of this course represents an opportunity to ensure that research currently being done at Imperial is incorporated into the undergraduate experience. The Transport Risk Management Centre (TRMC) in Civil Engineering has developed significant expertise in the area of pedestrian dynamics, and is actively researching specific areas within this industry. This course would be the primary method of disseminating this research to the undergraduate and graduate populations at Imperial College.</w:t>
      </w:r>
    </w:p>
    <w:p w14:paraId="5A0B353B" w14:textId="77777777" w:rsidR="004D6BD6" w:rsidRPr="00AF67A7" w:rsidRDefault="004D6BD6" w:rsidP="004D6BD6">
      <w:pPr>
        <w:pStyle w:val="ListParagraph"/>
        <w:rPr>
          <w:rFonts w:cstheme="minorHAnsi"/>
          <w:sz w:val="24"/>
        </w:rPr>
      </w:pPr>
    </w:p>
    <w:p w14:paraId="4585422C" w14:textId="77777777" w:rsidR="00EE04E4" w:rsidRPr="00AF67A7" w:rsidRDefault="00DF0882" w:rsidP="00EE04E4">
      <w:pPr>
        <w:pStyle w:val="ListParagraph"/>
        <w:numPr>
          <w:ilvl w:val="0"/>
          <w:numId w:val="2"/>
        </w:numPr>
        <w:rPr>
          <w:rFonts w:cstheme="minorHAnsi"/>
          <w:sz w:val="24"/>
        </w:rPr>
      </w:pPr>
      <w:r w:rsidRPr="00AF67A7">
        <w:rPr>
          <w:rFonts w:cstheme="minorHAnsi"/>
          <w:sz w:val="24"/>
        </w:rPr>
        <w:t>How does this project link to current research activity within your discipline?</w:t>
      </w:r>
    </w:p>
    <w:p w14:paraId="10138BB0" w14:textId="600F55F7" w:rsidR="00EE04E4" w:rsidRPr="00AF67A7" w:rsidRDefault="00EE04E4" w:rsidP="0029043E">
      <w:pPr>
        <w:pStyle w:val="ListParagraph"/>
        <w:jc w:val="both"/>
        <w:rPr>
          <w:rFonts w:cstheme="minorHAnsi"/>
          <w:i/>
          <w:color w:val="016877"/>
          <w:sz w:val="20"/>
        </w:rPr>
      </w:pPr>
      <w:r w:rsidRPr="00AF67A7">
        <w:rPr>
          <w:rFonts w:cstheme="minorHAnsi"/>
          <w:i/>
          <w:color w:val="016877"/>
          <w:sz w:val="20"/>
        </w:rPr>
        <w:t>In lay terms you should clearly explain how</w:t>
      </w:r>
      <w:r w:rsidR="0029043E" w:rsidRPr="00AF67A7">
        <w:rPr>
          <w:rFonts w:cstheme="minorHAnsi"/>
          <w:i/>
          <w:color w:val="016877"/>
          <w:sz w:val="20"/>
        </w:rPr>
        <w:t xml:space="preserve"> the curriculum will be enhanced by</w:t>
      </w:r>
      <w:r w:rsidRPr="00AF67A7">
        <w:rPr>
          <w:rFonts w:cstheme="minorHAnsi"/>
          <w:i/>
          <w:color w:val="016877"/>
          <w:sz w:val="20"/>
        </w:rPr>
        <w:t xml:space="preserve"> current research activity in your dis</w:t>
      </w:r>
      <w:r w:rsidR="0029043E" w:rsidRPr="00AF67A7">
        <w:rPr>
          <w:rFonts w:cstheme="minorHAnsi"/>
          <w:i/>
          <w:color w:val="016877"/>
          <w:sz w:val="20"/>
        </w:rPr>
        <w:t>cipline, and hence underpins Imperial’s research-based education.</w:t>
      </w:r>
    </w:p>
    <w:p w14:paraId="4761CA8F" w14:textId="0DA4A406" w:rsidR="00AB4E82" w:rsidRPr="00AF67A7" w:rsidRDefault="00AB4E82" w:rsidP="0029043E">
      <w:pPr>
        <w:pStyle w:val="ListParagraph"/>
        <w:jc w:val="both"/>
        <w:rPr>
          <w:rFonts w:cstheme="minorHAnsi"/>
          <w:sz w:val="24"/>
        </w:rPr>
      </w:pPr>
    </w:p>
    <w:p w14:paraId="4800CA56" w14:textId="77777777" w:rsidR="00AF67A7" w:rsidRPr="00C41D80" w:rsidRDefault="00AB4E82" w:rsidP="00AF67A7">
      <w:pPr>
        <w:pStyle w:val="ListParagraph"/>
        <w:ind w:left="0"/>
        <w:jc w:val="both"/>
        <w:rPr>
          <w:rFonts w:cstheme="minorHAnsi"/>
          <w:color w:val="FF0000"/>
          <w:sz w:val="24"/>
        </w:rPr>
      </w:pPr>
      <w:r w:rsidRPr="00C41D80">
        <w:rPr>
          <w:rFonts w:cstheme="minorHAnsi"/>
          <w:color w:val="FF0000"/>
          <w:sz w:val="24"/>
        </w:rPr>
        <w:t xml:space="preserve">Pedestrian dynamics is a </w:t>
      </w:r>
      <w:r w:rsidR="003624FA" w:rsidRPr="00C41D80">
        <w:rPr>
          <w:rFonts w:cstheme="minorHAnsi"/>
          <w:color w:val="FF0000"/>
          <w:sz w:val="24"/>
        </w:rPr>
        <w:t>developing</w:t>
      </w:r>
      <w:r w:rsidRPr="00C41D80">
        <w:rPr>
          <w:rFonts w:cstheme="minorHAnsi"/>
          <w:color w:val="FF0000"/>
          <w:sz w:val="24"/>
        </w:rPr>
        <w:t xml:space="preserve"> area </w:t>
      </w:r>
      <w:r w:rsidR="003624FA" w:rsidRPr="00C41D80">
        <w:rPr>
          <w:rFonts w:cstheme="minorHAnsi"/>
          <w:color w:val="FF0000"/>
          <w:sz w:val="24"/>
        </w:rPr>
        <w:t xml:space="preserve">of research </w:t>
      </w:r>
      <w:r w:rsidRPr="00C41D80">
        <w:rPr>
          <w:rFonts w:cstheme="minorHAnsi"/>
          <w:color w:val="FF0000"/>
          <w:sz w:val="24"/>
        </w:rPr>
        <w:t>within the department of Civil and Environmental Engineering, and to Imperial College London as a whole. Current research activity within this discipline is being conducted by researchers at the Lloyd’s Register Foundation Transport Risk Management Centre at Imperial College London</w:t>
      </w:r>
      <w:r w:rsidR="003624FA" w:rsidRPr="00C41D80">
        <w:rPr>
          <w:rFonts w:cstheme="minorHAnsi"/>
          <w:color w:val="FF0000"/>
          <w:sz w:val="24"/>
        </w:rPr>
        <w:t xml:space="preserve">. </w:t>
      </w:r>
    </w:p>
    <w:p w14:paraId="1B4C0261" w14:textId="77777777" w:rsidR="00AF67A7" w:rsidRPr="00C41D80" w:rsidRDefault="00AF67A7" w:rsidP="00AF67A7">
      <w:pPr>
        <w:pStyle w:val="ListParagraph"/>
        <w:ind w:left="0" w:firstLine="720"/>
        <w:jc w:val="both"/>
        <w:rPr>
          <w:rFonts w:cstheme="minorHAnsi"/>
          <w:color w:val="FF0000"/>
          <w:sz w:val="24"/>
        </w:rPr>
      </w:pPr>
    </w:p>
    <w:p w14:paraId="14A45B2B" w14:textId="09C63487" w:rsidR="003624FA" w:rsidRPr="00C41D80" w:rsidRDefault="003624FA" w:rsidP="00AF67A7">
      <w:pPr>
        <w:pStyle w:val="ListParagraph"/>
        <w:ind w:left="0" w:firstLine="720"/>
        <w:jc w:val="both"/>
        <w:rPr>
          <w:rFonts w:cstheme="minorHAnsi"/>
          <w:color w:val="FF0000"/>
          <w:sz w:val="24"/>
        </w:rPr>
      </w:pPr>
      <w:r w:rsidRPr="00C41D80">
        <w:rPr>
          <w:rFonts w:cstheme="minorHAnsi"/>
          <w:color w:val="FF0000"/>
          <w:sz w:val="24"/>
        </w:rPr>
        <w:lastRenderedPageBreak/>
        <w:t>Areas of research include movement responses to terrorist attacks, evacuation from complex buildings, movement of visually impaired pedestrians and macro/micro scale interface modelling.</w:t>
      </w:r>
      <w:r w:rsidR="00AF67A7" w:rsidRPr="00C41D80">
        <w:rPr>
          <w:rFonts w:cstheme="minorHAnsi"/>
          <w:color w:val="FF0000"/>
          <w:sz w:val="24"/>
        </w:rPr>
        <w:t xml:space="preserve"> </w:t>
      </w:r>
      <w:r w:rsidRPr="00C41D80">
        <w:rPr>
          <w:rFonts w:cstheme="minorHAnsi"/>
          <w:color w:val="FF0000"/>
          <w:sz w:val="24"/>
        </w:rPr>
        <w:t>Elements of this research will fit neatly into the curriculum, providing an insight into potential future research activities for students.</w:t>
      </w:r>
    </w:p>
    <w:p w14:paraId="0B5178D3" w14:textId="77777777" w:rsidR="00EE04E4" w:rsidRPr="00C41D80" w:rsidRDefault="00EE04E4" w:rsidP="00EE04E4">
      <w:pPr>
        <w:pStyle w:val="ListParagraph"/>
        <w:rPr>
          <w:rFonts w:cstheme="minorHAnsi"/>
          <w:color w:val="FF0000"/>
          <w:sz w:val="24"/>
        </w:rPr>
      </w:pPr>
    </w:p>
    <w:p w14:paraId="022C7DED" w14:textId="3DF1BB8D" w:rsidR="00DF0882" w:rsidRPr="00AF67A7" w:rsidRDefault="00DF0882" w:rsidP="00DF0882">
      <w:pPr>
        <w:pStyle w:val="ListParagraph"/>
        <w:numPr>
          <w:ilvl w:val="0"/>
          <w:numId w:val="2"/>
        </w:numPr>
        <w:rPr>
          <w:rFonts w:cstheme="minorHAnsi"/>
          <w:sz w:val="24"/>
        </w:rPr>
      </w:pPr>
      <w:r w:rsidRPr="00AF67A7">
        <w:rPr>
          <w:rFonts w:cstheme="minorHAnsi"/>
          <w:sz w:val="24"/>
        </w:rPr>
        <w:t>Project outline, including how an authentic staff-student partnership will be adopted and how the work aligns with the</w:t>
      </w:r>
      <w:r w:rsidR="0029043E" w:rsidRPr="00AF67A7">
        <w:rPr>
          <w:rFonts w:cstheme="minorHAnsi"/>
          <w:sz w:val="24"/>
        </w:rPr>
        <w:t xml:space="preserve"> Learning and Teaching strategy</w:t>
      </w:r>
    </w:p>
    <w:p w14:paraId="2DB9AD0B" w14:textId="77777777" w:rsidR="004D6BD6" w:rsidRPr="00AF67A7" w:rsidRDefault="004D6BD6" w:rsidP="004D6BD6">
      <w:pPr>
        <w:pStyle w:val="ListParagraph"/>
        <w:jc w:val="both"/>
        <w:rPr>
          <w:rFonts w:cstheme="minorHAnsi"/>
          <w:color w:val="016877"/>
          <w:sz w:val="20"/>
        </w:rPr>
      </w:pPr>
      <w:r w:rsidRPr="00AF67A7">
        <w:rPr>
          <w:rFonts w:cstheme="minorHAnsi"/>
          <w:i/>
          <w:color w:val="016877"/>
          <w:sz w:val="20"/>
        </w:rPr>
        <w:t>A description of the project. Within this it should be made clear how the work will lead to a curriculum development that is commensurate with the learning and teaching strategy. The proposed methods and practicalities of the project should also be covered to demonstrate that aspects of the Guiding Principles for Partnership are adopted:</w:t>
      </w:r>
    </w:p>
    <w:p w14:paraId="47304893" w14:textId="77777777" w:rsidR="004D6BD6" w:rsidRPr="00AF67A7" w:rsidRDefault="004D6BD6" w:rsidP="004D6BD6">
      <w:pPr>
        <w:numPr>
          <w:ilvl w:val="0"/>
          <w:numId w:val="3"/>
        </w:numPr>
        <w:shd w:val="clear" w:color="auto" w:fill="FFFFFF"/>
        <w:spacing w:after="0" w:line="240" w:lineRule="auto"/>
        <w:jc w:val="both"/>
        <w:textAlignment w:val="baseline"/>
        <w:rPr>
          <w:rFonts w:eastAsia="Times New Roman" w:cs="Arial"/>
          <w:i/>
          <w:color w:val="016877"/>
          <w:sz w:val="20"/>
          <w:szCs w:val="23"/>
          <w:lang w:eastAsia="en-GB"/>
        </w:rPr>
      </w:pPr>
      <w:r w:rsidRPr="00AF67A7">
        <w:rPr>
          <w:rFonts w:eastAsia="Times New Roman" w:cs="Arial"/>
          <w:bCs/>
          <w:i/>
          <w:color w:val="016877"/>
          <w:sz w:val="20"/>
          <w:szCs w:val="23"/>
          <w:bdr w:val="none" w:sz="0" w:space="0" w:color="auto" w:frame="1"/>
          <w:lang w:eastAsia="en-GB"/>
        </w:rPr>
        <w:t>A partnership approach should equally value the expertise of staff and students</w:t>
      </w:r>
    </w:p>
    <w:p w14:paraId="225D177B" w14:textId="77777777" w:rsidR="004D6BD6" w:rsidRPr="00AF67A7" w:rsidRDefault="004D6BD6" w:rsidP="004D6BD6">
      <w:pPr>
        <w:numPr>
          <w:ilvl w:val="0"/>
          <w:numId w:val="3"/>
        </w:numPr>
        <w:shd w:val="clear" w:color="auto" w:fill="FFFFFF"/>
        <w:spacing w:after="0" w:line="240" w:lineRule="auto"/>
        <w:jc w:val="both"/>
        <w:textAlignment w:val="baseline"/>
        <w:rPr>
          <w:rFonts w:eastAsia="Times New Roman" w:cs="Arial"/>
          <w:i/>
          <w:color w:val="016877"/>
          <w:sz w:val="20"/>
          <w:szCs w:val="23"/>
          <w:lang w:eastAsia="en-GB"/>
        </w:rPr>
      </w:pPr>
      <w:r w:rsidRPr="00AF67A7">
        <w:rPr>
          <w:rFonts w:eastAsia="Times New Roman" w:cs="Arial"/>
          <w:bCs/>
          <w:i/>
          <w:color w:val="016877"/>
          <w:sz w:val="20"/>
          <w:szCs w:val="23"/>
          <w:bdr w:val="none" w:sz="0" w:space="0" w:color="auto" w:frame="1"/>
          <w:lang w:eastAsia="en-GB"/>
        </w:rPr>
        <w:t>Partnerships should present equal opportunity for all students</w:t>
      </w:r>
      <w:r w:rsidRPr="00AF67A7">
        <w:rPr>
          <w:rFonts w:eastAsia="Times New Roman" w:cs="Arial"/>
          <w:i/>
          <w:color w:val="016877"/>
          <w:sz w:val="20"/>
          <w:szCs w:val="23"/>
          <w:lang w:eastAsia="en-GB"/>
        </w:rPr>
        <w:t> </w:t>
      </w:r>
    </w:p>
    <w:p w14:paraId="685A889F" w14:textId="77777777" w:rsidR="004D6BD6" w:rsidRPr="00AF67A7" w:rsidRDefault="004D6BD6" w:rsidP="004D6BD6">
      <w:pPr>
        <w:numPr>
          <w:ilvl w:val="0"/>
          <w:numId w:val="3"/>
        </w:numPr>
        <w:shd w:val="clear" w:color="auto" w:fill="FFFFFF"/>
        <w:spacing w:after="0" w:line="240" w:lineRule="auto"/>
        <w:ind w:left="360" w:firstLine="349"/>
        <w:jc w:val="both"/>
        <w:textAlignment w:val="baseline"/>
        <w:rPr>
          <w:rFonts w:cstheme="minorHAnsi"/>
          <w:i/>
          <w:color w:val="016877"/>
          <w:sz w:val="20"/>
        </w:rPr>
      </w:pPr>
      <w:r w:rsidRPr="00AF67A7">
        <w:rPr>
          <w:rFonts w:eastAsia="Times New Roman" w:cs="Arial"/>
          <w:bCs/>
          <w:i/>
          <w:color w:val="016877"/>
          <w:sz w:val="20"/>
          <w:szCs w:val="23"/>
          <w:bdr w:val="none" w:sz="0" w:space="0" w:color="auto" w:frame="1"/>
          <w:lang w:eastAsia="en-GB"/>
        </w:rPr>
        <w:t>Partnerships should achieve an appropriate distribution of power</w:t>
      </w:r>
    </w:p>
    <w:p w14:paraId="38BC5FF3" w14:textId="7038DAF0" w:rsidR="004D6BD6" w:rsidRPr="00AF67A7" w:rsidRDefault="004D6BD6" w:rsidP="004D6BD6">
      <w:pPr>
        <w:pStyle w:val="ListParagraph"/>
        <w:rPr>
          <w:rFonts w:cstheme="minorHAnsi"/>
          <w:sz w:val="24"/>
        </w:rPr>
      </w:pPr>
    </w:p>
    <w:p w14:paraId="32BCF582" w14:textId="48A20451" w:rsidR="006F7267" w:rsidRPr="00C41D80" w:rsidRDefault="006F7267" w:rsidP="006F7267">
      <w:pPr>
        <w:rPr>
          <w:rFonts w:cstheme="minorHAnsi"/>
          <w:color w:val="FF0000"/>
          <w:sz w:val="24"/>
        </w:rPr>
      </w:pPr>
      <w:r w:rsidRPr="00C41D80">
        <w:rPr>
          <w:rFonts w:cstheme="minorHAnsi"/>
          <w:color w:val="FF0000"/>
          <w:sz w:val="24"/>
        </w:rPr>
        <w:t>This project entails the design and recording of four, hour-long lectures, and the writing of four, hour-long of workshops based on these lectures. These will introduce, develop and expand the concepts of pedestrian dynamics,</w:t>
      </w:r>
      <w:r w:rsidR="00AF67A7" w:rsidRPr="00C41D80">
        <w:rPr>
          <w:rFonts w:cstheme="minorHAnsi"/>
          <w:color w:val="FF0000"/>
          <w:sz w:val="24"/>
        </w:rPr>
        <w:t xml:space="preserve"> with no previous experience required</w:t>
      </w:r>
      <w:r w:rsidRPr="00C41D80">
        <w:rPr>
          <w:rFonts w:cstheme="minorHAnsi"/>
          <w:color w:val="FF0000"/>
          <w:sz w:val="24"/>
        </w:rPr>
        <w:t xml:space="preserve">. There will also be coursework and exam questions set for the students, at an MSc and MEng level. </w:t>
      </w:r>
    </w:p>
    <w:p w14:paraId="20C4B03D" w14:textId="4907576F" w:rsidR="002A3E0D" w:rsidRDefault="002A3E0D" w:rsidP="006F7267">
      <w:pPr>
        <w:rPr>
          <w:ins w:id="16" w:author="Bateman, Georgia" w:date="2019-07-09T09:28:00Z"/>
          <w:rFonts w:cstheme="minorHAnsi"/>
          <w:color w:val="FF0000"/>
          <w:sz w:val="24"/>
        </w:rPr>
      </w:pPr>
      <w:ins w:id="17" w:author="Bateman, Georgia" w:date="2019-07-09T09:28:00Z">
        <w:r>
          <w:rPr>
            <w:rFonts w:cstheme="minorHAnsi"/>
            <w:color w:val="FF0000"/>
            <w:sz w:val="24"/>
          </w:rPr>
          <w:t>Th</w:t>
        </w:r>
      </w:ins>
      <w:ins w:id="18" w:author="Bateman, Georgia" w:date="2019-07-09T09:29:00Z">
        <w:r>
          <w:rPr>
            <w:rFonts w:cstheme="minorHAnsi"/>
            <w:color w:val="FF0000"/>
            <w:sz w:val="24"/>
          </w:rPr>
          <w:t xml:space="preserve">is new material will replace </w:t>
        </w:r>
      </w:ins>
      <w:ins w:id="19" w:author="Bateman, Georgia" w:date="2019-07-09T09:52:00Z">
        <w:r w:rsidR="002E35E0">
          <w:rPr>
            <w:rFonts w:cstheme="minorHAnsi"/>
            <w:color w:val="FF0000"/>
            <w:sz w:val="24"/>
          </w:rPr>
          <w:t>around</w:t>
        </w:r>
      </w:ins>
      <w:ins w:id="20" w:author="Bateman, Georgia" w:date="2019-07-09T09:29:00Z">
        <w:r>
          <w:rPr>
            <w:rFonts w:cstheme="minorHAnsi"/>
            <w:color w:val="FF0000"/>
            <w:sz w:val="24"/>
          </w:rPr>
          <w:t xml:space="preserve"> half of th</w:t>
        </w:r>
      </w:ins>
      <w:ins w:id="21" w:author="Bateman, Georgia" w:date="2019-07-09T09:30:00Z">
        <w:r>
          <w:rPr>
            <w:rFonts w:cstheme="minorHAnsi"/>
            <w:color w:val="FF0000"/>
            <w:sz w:val="24"/>
          </w:rPr>
          <w:t xml:space="preserve">e previous course content. </w:t>
        </w:r>
      </w:ins>
      <w:ins w:id="22" w:author="Bateman, Georgia" w:date="2019-07-09T09:31:00Z">
        <w:r>
          <w:rPr>
            <w:rFonts w:cstheme="minorHAnsi"/>
            <w:color w:val="FF0000"/>
            <w:sz w:val="24"/>
          </w:rPr>
          <w:t>The section t</w:t>
        </w:r>
      </w:ins>
      <w:ins w:id="23" w:author="Bateman, Georgia" w:date="2019-07-09T09:52:00Z">
        <w:r w:rsidR="002E35E0">
          <w:rPr>
            <w:rFonts w:cstheme="minorHAnsi"/>
            <w:color w:val="FF0000"/>
            <w:sz w:val="24"/>
          </w:rPr>
          <w:t xml:space="preserve">hat will be replaced </w:t>
        </w:r>
      </w:ins>
      <w:ins w:id="24" w:author="Bateman, Georgia" w:date="2019-07-09T09:53:00Z">
        <w:r w:rsidR="002E35E0">
          <w:rPr>
            <w:rFonts w:cstheme="minorHAnsi"/>
            <w:color w:val="FF0000"/>
            <w:sz w:val="24"/>
          </w:rPr>
          <w:t>examined</w:t>
        </w:r>
      </w:ins>
      <w:ins w:id="25" w:author="Bateman, Georgia" w:date="2019-07-09T09:52:00Z">
        <w:r w:rsidR="002E35E0">
          <w:rPr>
            <w:rFonts w:cstheme="minorHAnsi"/>
            <w:color w:val="FF0000"/>
            <w:sz w:val="24"/>
          </w:rPr>
          <w:t xml:space="preserve"> safety theory, safety management systems, accident and incident investigations</w:t>
        </w:r>
      </w:ins>
      <w:ins w:id="26" w:author="Bateman, Georgia" w:date="2019-07-09T18:32:00Z">
        <w:r w:rsidR="0060130E">
          <w:rPr>
            <w:rFonts w:cstheme="minorHAnsi"/>
            <w:color w:val="FF0000"/>
            <w:sz w:val="24"/>
          </w:rPr>
          <w:t>,</w:t>
        </w:r>
      </w:ins>
      <w:ins w:id="27" w:author="Bateman, Georgia" w:date="2019-07-09T09:52:00Z">
        <w:r w:rsidR="002E35E0">
          <w:rPr>
            <w:rFonts w:cstheme="minorHAnsi"/>
            <w:color w:val="FF0000"/>
            <w:sz w:val="24"/>
          </w:rPr>
          <w:t xml:space="preserve"> and quantified risk assessments. </w:t>
        </w:r>
      </w:ins>
      <w:ins w:id="28" w:author="Bateman, Georgia" w:date="2019-07-09T09:53:00Z">
        <w:r w:rsidR="002E35E0">
          <w:rPr>
            <w:rFonts w:cstheme="minorHAnsi"/>
            <w:color w:val="FF0000"/>
            <w:sz w:val="24"/>
          </w:rPr>
          <w:t xml:space="preserve">The new content </w:t>
        </w:r>
      </w:ins>
      <w:ins w:id="29" w:author="Bateman, Georgia" w:date="2019-07-09T09:54:00Z">
        <w:r w:rsidR="002E35E0">
          <w:rPr>
            <w:rFonts w:cstheme="minorHAnsi"/>
            <w:color w:val="FF0000"/>
            <w:sz w:val="24"/>
          </w:rPr>
          <w:t xml:space="preserve">improves significantly on the previous content as </w:t>
        </w:r>
      </w:ins>
      <w:ins w:id="30" w:author="Bateman, Georgia" w:date="2019-07-09T18:30:00Z">
        <w:r w:rsidR="001D4902">
          <w:rPr>
            <w:rFonts w:cstheme="minorHAnsi"/>
            <w:color w:val="FF0000"/>
            <w:sz w:val="24"/>
          </w:rPr>
          <w:t xml:space="preserve">it both reflects the current research expertise of academics </w:t>
        </w:r>
      </w:ins>
      <w:ins w:id="31" w:author="Bateman, Georgia" w:date="2019-07-09T18:31:00Z">
        <w:r w:rsidR="001D4902">
          <w:rPr>
            <w:rFonts w:cstheme="minorHAnsi"/>
            <w:color w:val="FF0000"/>
            <w:sz w:val="24"/>
          </w:rPr>
          <w:t>within the department</w:t>
        </w:r>
        <w:r w:rsidR="0060130E">
          <w:rPr>
            <w:rFonts w:cstheme="minorHAnsi"/>
            <w:color w:val="FF0000"/>
            <w:sz w:val="24"/>
          </w:rPr>
          <w:t xml:space="preserve">, and </w:t>
        </w:r>
      </w:ins>
      <w:ins w:id="32" w:author="Bateman, Georgia" w:date="2019-07-09T18:32:00Z">
        <w:r w:rsidR="0060130E">
          <w:rPr>
            <w:rFonts w:cstheme="minorHAnsi"/>
            <w:color w:val="FF0000"/>
            <w:sz w:val="24"/>
          </w:rPr>
          <w:t>relates more with the environmental aspects of the course</w:t>
        </w:r>
      </w:ins>
      <w:ins w:id="33" w:author="Bateman, Georgia" w:date="2019-07-09T18:34:00Z">
        <w:r w:rsidR="0060130E">
          <w:rPr>
            <w:rFonts w:cstheme="minorHAnsi"/>
            <w:color w:val="FF0000"/>
            <w:sz w:val="24"/>
          </w:rPr>
          <w:t xml:space="preserve"> </w:t>
        </w:r>
        <w:proofErr w:type="gramStart"/>
        <w:r w:rsidR="0060130E">
          <w:rPr>
            <w:rFonts w:cstheme="minorHAnsi"/>
            <w:color w:val="FF0000"/>
            <w:sz w:val="24"/>
          </w:rPr>
          <w:t xml:space="preserve">- </w:t>
        </w:r>
      </w:ins>
      <w:ins w:id="34" w:author="Bateman, Georgia" w:date="2019-07-09T18:32:00Z">
        <w:r w:rsidR="0060130E">
          <w:rPr>
            <w:rFonts w:cstheme="minorHAnsi"/>
            <w:color w:val="FF0000"/>
            <w:sz w:val="24"/>
          </w:rPr>
          <w:t xml:space="preserve"> </w:t>
        </w:r>
      </w:ins>
      <w:ins w:id="35" w:author="Bateman, Georgia" w:date="2019-07-09T18:34:00Z">
        <w:r w:rsidR="0060130E">
          <w:rPr>
            <w:rFonts w:cstheme="minorHAnsi"/>
            <w:color w:val="FF0000"/>
            <w:sz w:val="24"/>
          </w:rPr>
          <w:t>especially</w:t>
        </w:r>
        <w:proofErr w:type="gramEnd"/>
        <w:r w:rsidR="0060130E">
          <w:rPr>
            <w:rFonts w:cstheme="minorHAnsi"/>
            <w:color w:val="FF0000"/>
            <w:sz w:val="24"/>
          </w:rPr>
          <w:t xml:space="preserve"> </w:t>
        </w:r>
      </w:ins>
      <w:ins w:id="36" w:author="Bateman, Georgia" w:date="2019-07-09T18:35:00Z">
        <w:r w:rsidR="0060130E">
          <w:rPr>
            <w:rFonts w:cstheme="minorHAnsi"/>
            <w:color w:val="FF0000"/>
            <w:sz w:val="24"/>
          </w:rPr>
          <w:t>when viewed from the perspective of</w:t>
        </w:r>
      </w:ins>
      <w:ins w:id="37" w:author="Bateman, Georgia" w:date="2019-07-09T18:34:00Z">
        <w:r w:rsidR="0060130E">
          <w:rPr>
            <w:rFonts w:cstheme="minorHAnsi"/>
            <w:color w:val="FF0000"/>
            <w:sz w:val="24"/>
          </w:rPr>
          <w:t xml:space="preserve"> </w:t>
        </w:r>
      </w:ins>
      <w:ins w:id="38" w:author="Bateman, Georgia" w:date="2019-07-09T18:37:00Z">
        <w:r w:rsidR="0060130E">
          <w:rPr>
            <w:rFonts w:cstheme="minorHAnsi"/>
            <w:color w:val="FF0000"/>
            <w:sz w:val="24"/>
          </w:rPr>
          <w:t>transportation</w:t>
        </w:r>
      </w:ins>
      <w:ins w:id="39" w:author="Bateman, Georgia" w:date="2019-07-09T18:32:00Z">
        <w:r w:rsidR="0060130E">
          <w:rPr>
            <w:rFonts w:cstheme="minorHAnsi"/>
            <w:color w:val="FF0000"/>
            <w:sz w:val="24"/>
          </w:rPr>
          <w:t xml:space="preserve"> in urban environments. Furthermore, </w:t>
        </w:r>
      </w:ins>
      <w:ins w:id="40" w:author="Bateman, Georgia" w:date="2019-07-09T18:33:00Z">
        <w:r w:rsidR="0060130E">
          <w:rPr>
            <w:rFonts w:cstheme="minorHAnsi"/>
            <w:color w:val="FF0000"/>
            <w:sz w:val="24"/>
          </w:rPr>
          <w:t>the new course material will be significantly more up to date</w:t>
        </w:r>
      </w:ins>
      <w:ins w:id="41" w:author="Bateman, Georgia" w:date="2019-07-09T18:35:00Z">
        <w:r w:rsidR="0060130E">
          <w:rPr>
            <w:rFonts w:cstheme="minorHAnsi"/>
            <w:color w:val="FF0000"/>
            <w:sz w:val="24"/>
          </w:rPr>
          <w:t xml:space="preserve"> with </w:t>
        </w:r>
      </w:ins>
      <w:ins w:id="42" w:author="Bateman, Georgia" w:date="2019-07-09T18:37:00Z">
        <w:r w:rsidR="0060130E">
          <w:rPr>
            <w:rFonts w:cstheme="minorHAnsi"/>
            <w:color w:val="FF0000"/>
            <w:sz w:val="24"/>
          </w:rPr>
          <w:t xml:space="preserve">current </w:t>
        </w:r>
      </w:ins>
      <w:ins w:id="43" w:author="Bateman, Georgia" w:date="2019-07-09T18:35:00Z">
        <w:r w:rsidR="0060130E">
          <w:rPr>
            <w:rFonts w:cstheme="minorHAnsi"/>
            <w:color w:val="FF0000"/>
            <w:sz w:val="24"/>
          </w:rPr>
          <w:t>research topics and regulat</w:t>
        </w:r>
      </w:ins>
      <w:ins w:id="44" w:author="Bateman, Georgia" w:date="2019-07-09T18:36:00Z">
        <w:r w:rsidR="0060130E">
          <w:rPr>
            <w:rFonts w:cstheme="minorHAnsi"/>
            <w:color w:val="FF0000"/>
            <w:sz w:val="24"/>
          </w:rPr>
          <w:t xml:space="preserve">ions </w:t>
        </w:r>
      </w:ins>
      <w:ins w:id="45" w:author="Bateman, Georgia" w:date="2019-07-09T18:35:00Z">
        <w:r w:rsidR="0060130E">
          <w:rPr>
            <w:rFonts w:cstheme="minorHAnsi"/>
            <w:color w:val="FF0000"/>
            <w:sz w:val="24"/>
          </w:rPr>
          <w:t>than the previous content</w:t>
        </w:r>
      </w:ins>
      <w:ins w:id="46" w:author="Bateman, Georgia" w:date="2019-07-09T18:37:00Z">
        <w:r w:rsidR="0060130E">
          <w:rPr>
            <w:rFonts w:cstheme="minorHAnsi"/>
            <w:color w:val="FF0000"/>
            <w:sz w:val="24"/>
          </w:rPr>
          <w:t>. Additionally</w:t>
        </w:r>
      </w:ins>
      <w:ins w:id="47" w:author="Bateman, Georgia" w:date="2019-07-09T18:38:00Z">
        <w:r w:rsidR="0060130E">
          <w:rPr>
            <w:rFonts w:cstheme="minorHAnsi"/>
            <w:color w:val="FF0000"/>
            <w:sz w:val="24"/>
          </w:rPr>
          <w:t>, the course content itself</w:t>
        </w:r>
      </w:ins>
      <w:ins w:id="48" w:author="Bateman, Georgia" w:date="2019-07-09T18:36:00Z">
        <w:r w:rsidR="0060130E">
          <w:rPr>
            <w:rFonts w:cstheme="minorHAnsi"/>
            <w:color w:val="FF0000"/>
            <w:sz w:val="24"/>
          </w:rPr>
          <w:t xml:space="preserve"> allows</w:t>
        </w:r>
      </w:ins>
      <w:ins w:id="49" w:author="Bateman, Georgia" w:date="2019-07-09T18:33:00Z">
        <w:r w:rsidR="0060130E">
          <w:rPr>
            <w:rFonts w:cstheme="minorHAnsi"/>
            <w:color w:val="FF0000"/>
            <w:sz w:val="24"/>
          </w:rPr>
          <w:t xml:space="preserve"> for </w:t>
        </w:r>
      </w:ins>
      <w:ins w:id="50" w:author="Bateman, Georgia" w:date="2019-07-09T18:38:00Z">
        <w:r w:rsidR="0060130E">
          <w:rPr>
            <w:rFonts w:cstheme="minorHAnsi"/>
            <w:color w:val="FF0000"/>
            <w:sz w:val="24"/>
          </w:rPr>
          <w:t>much more interactivity to be incorporated into the</w:t>
        </w:r>
      </w:ins>
      <w:ins w:id="51" w:author="Bateman, Georgia" w:date="2019-07-09T18:39:00Z">
        <w:r w:rsidR="0060130E">
          <w:rPr>
            <w:rFonts w:cstheme="minorHAnsi"/>
            <w:color w:val="FF0000"/>
            <w:sz w:val="24"/>
          </w:rPr>
          <w:t xml:space="preserve"> teaching methods than previous content.</w:t>
        </w:r>
      </w:ins>
      <w:ins w:id="52" w:author="Bateman, Georgia" w:date="2019-07-09T18:38:00Z">
        <w:r w:rsidR="0060130E">
          <w:rPr>
            <w:rFonts w:cstheme="minorHAnsi"/>
            <w:color w:val="FF0000"/>
            <w:sz w:val="24"/>
          </w:rPr>
          <w:t xml:space="preserve"> </w:t>
        </w:r>
      </w:ins>
    </w:p>
    <w:p w14:paraId="16234ECD" w14:textId="1C4D5935" w:rsidR="006F7267" w:rsidRDefault="006F7267" w:rsidP="006F7267">
      <w:pPr>
        <w:rPr>
          <w:ins w:id="53" w:author="Bateman, Georgia" w:date="2019-07-09T09:49:00Z"/>
          <w:rFonts w:cstheme="minorHAnsi"/>
          <w:color w:val="FF0000"/>
          <w:sz w:val="24"/>
        </w:rPr>
      </w:pPr>
      <w:commentRangeStart w:id="54"/>
      <w:commentRangeStart w:id="55"/>
      <w:r w:rsidRPr="00C41D80">
        <w:rPr>
          <w:rFonts w:cstheme="minorHAnsi"/>
          <w:color w:val="FF0000"/>
          <w:sz w:val="24"/>
        </w:rPr>
        <w:t>This course will be developed with an aim to incorporate with the rest of the module</w:t>
      </w:r>
      <w:r w:rsidR="00B84EE1" w:rsidRPr="00C41D80">
        <w:rPr>
          <w:rFonts w:cstheme="minorHAnsi"/>
          <w:color w:val="FF0000"/>
          <w:sz w:val="24"/>
        </w:rPr>
        <w:t xml:space="preserve">, </w:t>
      </w:r>
      <w:commentRangeEnd w:id="54"/>
      <w:r w:rsidR="00AE6433">
        <w:rPr>
          <w:rStyle w:val="CommentReference"/>
        </w:rPr>
        <w:commentReference w:id="54"/>
      </w:r>
      <w:commentRangeEnd w:id="55"/>
      <w:r w:rsidR="0060130E">
        <w:rPr>
          <w:rStyle w:val="CommentReference"/>
        </w:rPr>
        <w:commentReference w:id="55"/>
      </w:r>
      <w:r w:rsidRPr="00C41D80">
        <w:rPr>
          <w:rFonts w:cstheme="minorHAnsi"/>
          <w:color w:val="FF0000"/>
          <w:sz w:val="24"/>
        </w:rPr>
        <w:t xml:space="preserve">and will include modern methods of improving interaction levels, for instance using a flipped classroom approach, with recorded lectures and reading material, followed by workshops based on the previous week’s work. Further approaches will include </w:t>
      </w:r>
      <w:proofErr w:type="spellStart"/>
      <w:r w:rsidR="00AF67A7" w:rsidRPr="00C41D80">
        <w:rPr>
          <w:rFonts w:cstheme="minorHAnsi"/>
          <w:color w:val="FF0000"/>
          <w:sz w:val="24"/>
        </w:rPr>
        <w:t>M</w:t>
      </w:r>
      <w:r w:rsidRPr="00C41D80">
        <w:rPr>
          <w:rFonts w:cstheme="minorHAnsi"/>
          <w:color w:val="FF0000"/>
          <w:sz w:val="24"/>
        </w:rPr>
        <w:t>entimeter</w:t>
      </w:r>
      <w:proofErr w:type="spellEnd"/>
      <w:r w:rsidRPr="00C41D80">
        <w:rPr>
          <w:rFonts w:cstheme="minorHAnsi"/>
          <w:color w:val="FF0000"/>
          <w:sz w:val="24"/>
        </w:rPr>
        <w:t xml:space="preserve"> polls and discussions, as well as potential guest lectures from a London based engineering consultancy that specialises in this industry.</w:t>
      </w:r>
    </w:p>
    <w:p w14:paraId="5E6409C3" w14:textId="3084C4E1" w:rsidR="007C5654" w:rsidRDefault="007C5654" w:rsidP="006F7267">
      <w:pPr>
        <w:rPr>
          <w:ins w:id="56" w:author="Bateman, Georgia" w:date="2019-07-09T09:50:00Z"/>
          <w:rFonts w:cstheme="minorHAnsi"/>
          <w:color w:val="FF0000"/>
          <w:sz w:val="24"/>
        </w:rPr>
      </w:pPr>
      <w:ins w:id="57" w:author="Bateman, Georgia" w:date="2019-07-09T09:49:00Z">
        <w:r>
          <w:rPr>
            <w:rFonts w:cstheme="minorHAnsi"/>
            <w:color w:val="FF0000"/>
            <w:sz w:val="24"/>
          </w:rPr>
          <w:t xml:space="preserve">The </w:t>
        </w:r>
        <w:r w:rsidR="002E35E0">
          <w:rPr>
            <w:rFonts w:cstheme="minorHAnsi"/>
            <w:color w:val="FF0000"/>
            <w:sz w:val="24"/>
          </w:rPr>
          <w:t>module le</w:t>
        </w:r>
      </w:ins>
      <w:ins w:id="58" w:author="Bateman, Georgia" w:date="2019-07-09T09:50:00Z">
        <w:r w:rsidR="002E35E0">
          <w:rPr>
            <w:rFonts w:cstheme="minorHAnsi"/>
            <w:color w:val="FF0000"/>
            <w:sz w:val="24"/>
          </w:rPr>
          <w:t>ar</w:t>
        </w:r>
      </w:ins>
      <w:ins w:id="59" w:author="Bateman, Georgia" w:date="2019-07-09T18:54:00Z">
        <w:r w:rsidR="00B33F55">
          <w:rPr>
            <w:rFonts w:cstheme="minorHAnsi"/>
            <w:color w:val="FF0000"/>
            <w:sz w:val="24"/>
          </w:rPr>
          <w:t>n</w:t>
        </w:r>
      </w:ins>
      <w:ins w:id="60" w:author="Bateman, Georgia" w:date="2019-07-09T09:50:00Z">
        <w:r w:rsidR="002E35E0">
          <w:rPr>
            <w:rFonts w:cstheme="minorHAnsi"/>
            <w:color w:val="FF0000"/>
            <w:sz w:val="24"/>
          </w:rPr>
          <w:t>ing objectives for this section of the course would be:</w:t>
        </w:r>
      </w:ins>
    </w:p>
    <w:p w14:paraId="3E7A8089" w14:textId="43EE4DD6" w:rsidR="002E35E0" w:rsidRDefault="002E35E0" w:rsidP="002E35E0">
      <w:pPr>
        <w:pStyle w:val="ListParagraph"/>
        <w:numPr>
          <w:ilvl w:val="0"/>
          <w:numId w:val="9"/>
        </w:numPr>
        <w:rPr>
          <w:ins w:id="61" w:author="Bateman, Georgia" w:date="2019-07-09T09:50:00Z"/>
          <w:rFonts w:cstheme="minorHAnsi"/>
          <w:color w:val="FF0000"/>
          <w:sz w:val="24"/>
        </w:rPr>
      </w:pPr>
      <w:ins w:id="62" w:author="Bateman, Georgia" w:date="2019-07-09T09:50:00Z">
        <w:r>
          <w:rPr>
            <w:rFonts w:cstheme="minorHAnsi"/>
            <w:color w:val="FF0000"/>
            <w:sz w:val="24"/>
          </w:rPr>
          <w:t xml:space="preserve">Understand pedestrian movement in both emergency and non-emergency situations, including emergent properties of crowd dynamics and individual behavioural theories. </w:t>
        </w:r>
      </w:ins>
    </w:p>
    <w:p w14:paraId="282CE34F" w14:textId="72DF84E4" w:rsidR="002E35E0" w:rsidRPr="002E35E0" w:rsidRDefault="002E35E0">
      <w:pPr>
        <w:pStyle w:val="ListParagraph"/>
        <w:numPr>
          <w:ilvl w:val="0"/>
          <w:numId w:val="9"/>
        </w:numPr>
        <w:rPr>
          <w:rFonts w:cstheme="minorHAnsi"/>
          <w:color w:val="FF0000"/>
          <w:sz w:val="24"/>
          <w:rPrChange w:id="63" w:author="Bateman, Georgia" w:date="2019-07-09T09:50:00Z">
            <w:rPr/>
          </w:rPrChange>
        </w:rPr>
        <w:pPrChange w:id="64" w:author="Bateman, Georgia" w:date="2019-07-09T09:50:00Z">
          <w:pPr/>
        </w:pPrChange>
      </w:pPr>
      <w:ins w:id="65" w:author="Bateman, Georgia" w:date="2019-07-09T09:50:00Z">
        <w:r>
          <w:rPr>
            <w:rFonts w:cstheme="minorHAnsi"/>
            <w:color w:val="FF0000"/>
            <w:sz w:val="24"/>
          </w:rPr>
          <w:t>Design pedestrian dynamics experiments and run sim</w:t>
        </w:r>
      </w:ins>
      <w:ins w:id="66" w:author="Bateman, Georgia" w:date="2019-07-09T09:51:00Z">
        <w:r>
          <w:rPr>
            <w:rFonts w:cstheme="minorHAnsi"/>
            <w:color w:val="FF0000"/>
            <w:sz w:val="24"/>
          </w:rPr>
          <w:t xml:space="preserve">ulation models to analyse and predict crowd behaviours, appreciating the limitations of both of these methods. </w:t>
        </w:r>
      </w:ins>
    </w:p>
    <w:p w14:paraId="6392C864" w14:textId="33BAA011" w:rsidR="006F7267" w:rsidRPr="00C41D80" w:rsidRDefault="006F7267" w:rsidP="006F7267">
      <w:pPr>
        <w:rPr>
          <w:rFonts w:cstheme="minorHAnsi"/>
          <w:color w:val="FF0000"/>
          <w:sz w:val="24"/>
        </w:rPr>
      </w:pPr>
      <w:r w:rsidRPr="00C41D80">
        <w:rPr>
          <w:rFonts w:cstheme="minorHAnsi"/>
          <w:color w:val="FF0000"/>
          <w:sz w:val="24"/>
        </w:rPr>
        <w:lastRenderedPageBreak/>
        <w:t xml:space="preserve"> A basic out</w:t>
      </w:r>
      <w:r w:rsidR="00B84EE1" w:rsidRPr="00C41D80">
        <w:rPr>
          <w:rFonts w:cstheme="minorHAnsi"/>
          <w:color w:val="FF0000"/>
          <w:sz w:val="24"/>
        </w:rPr>
        <w:t>line</w:t>
      </w:r>
      <w:r w:rsidRPr="00C41D80">
        <w:rPr>
          <w:rFonts w:cstheme="minorHAnsi"/>
          <w:color w:val="FF0000"/>
          <w:sz w:val="24"/>
        </w:rPr>
        <w:t xml:space="preserve"> for the lectures and workshops is provided below:</w:t>
      </w:r>
    </w:p>
    <w:p w14:paraId="111E8DD5" w14:textId="77777777" w:rsidR="006F7267" w:rsidRPr="00AF67A7" w:rsidRDefault="006F7267" w:rsidP="006F7267"/>
    <w:p w14:paraId="5C33CE43" w14:textId="77777777" w:rsidR="006F7267" w:rsidRPr="00C41D80" w:rsidRDefault="006F7267" w:rsidP="006F7267">
      <w:pPr>
        <w:rPr>
          <w:b/>
          <w:bCs/>
          <w:color w:val="FF0000"/>
          <w:u w:val="single"/>
        </w:rPr>
      </w:pPr>
      <w:r w:rsidRPr="00C41D80">
        <w:rPr>
          <w:b/>
          <w:bCs/>
          <w:color w:val="FF0000"/>
          <w:u w:val="single"/>
        </w:rPr>
        <w:t>Overarching theme: how would you analyse a moving crowd?</w:t>
      </w:r>
    </w:p>
    <w:p w14:paraId="4A7CCEC9" w14:textId="77777777" w:rsidR="006F7267" w:rsidRPr="00C41D80" w:rsidRDefault="006F7267" w:rsidP="006F7267">
      <w:pPr>
        <w:rPr>
          <w:color w:val="FF0000"/>
        </w:rPr>
      </w:pPr>
      <w:r w:rsidRPr="00C41D80">
        <w:rPr>
          <w:color w:val="FF0000"/>
        </w:rPr>
        <w:t>Lectures</w:t>
      </w:r>
    </w:p>
    <w:p w14:paraId="3115C4D2" w14:textId="77777777" w:rsidR="006F7267" w:rsidRPr="00C41D80" w:rsidRDefault="006F7267" w:rsidP="006F7267">
      <w:pPr>
        <w:pStyle w:val="ListParagraph"/>
        <w:numPr>
          <w:ilvl w:val="0"/>
          <w:numId w:val="6"/>
        </w:numPr>
        <w:spacing w:after="0" w:line="240" w:lineRule="auto"/>
        <w:contextualSpacing w:val="0"/>
        <w:rPr>
          <w:rFonts w:eastAsia="Times New Roman"/>
          <w:color w:val="FF0000"/>
        </w:rPr>
      </w:pPr>
      <w:r w:rsidRPr="00C41D80">
        <w:rPr>
          <w:rFonts w:eastAsia="Times New Roman"/>
          <w:color w:val="FF0000"/>
        </w:rPr>
        <w:t>Pedestrian dynamics introduction</w:t>
      </w:r>
    </w:p>
    <w:p w14:paraId="2B2C70ED"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Introduction to industry.</w:t>
      </w:r>
    </w:p>
    <w:p w14:paraId="62F4F642"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 xml:space="preserve">Emergent properties of human movement behaviour (lane formation, zipper, etc). </w:t>
      </w:r>
    </w:p>
    <w:p w14:paraId="6A982AB9"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 xml:space="preserve">Hydraulic model example. </w:t>
      </w:r>
    </w:p>
    <w:p w14:paraId="6AABF8DC"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 xml:space="preserve">Current research and application. </w:t>
      </w:r>
    </w:p>
    <w:p w14:paraId="62770136" w14:textId="77777777" w:rsidR="006F7267" w:rsidRPr="00C41D80" w:rsidRDefault="006F7267" w:rsidP="006F7267">
      <w:pPr>
        <w:pStyle w:val="ListParagraph"/>
        <w:numPr>
          <w:ilvl w:val="0"/>
          <w:numId w:val="6"/>
        </w:numPr>
        <w:spacing w:after="0" w:line="240" w:lineRule="auto"/>
        <w:contextualSpacing w:val="0"/>
        <w:rPr>
          <w:rFonts w:eastAsia="Times New Roman"/>
          <w:color w:val="FF0000"/>
        </w:rPr>
      </w:pPr>
      <w:r w:rsidRPr="00C41D80">
        <w:rPr>
          <w:rFonts w:eastAsia="Times New Roman"/>
          <w:color w:val="FF0000"/>
        </w:rPr>
        <w:t>Evacuation behaviour</w:t>
      </w:r>
    </w:p>
    <w:p w14:paraId="0A766709"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Theoretical models: how do people act in emergencies?</w:t>
      </w:r>
    </w:p>
    <w:p w14:paraId="7B5B85C1"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Quantitative evidence: what theories are supported?</w:t>
      </w:r>
    </w:p>
    <w:p w14:paraId="012733E1"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Modelling examples: how do we model this?</w:t>
      </w:r>
    </w:p>
    <w:p w14:paraId="57FDEE77" w14:textId="77777777" w:rsidR="006F7267" w:rsidRPr="00C41D80" w:rsidRDefault="006F7267" w:rsidP="006F7267">
      <w:pPr>
        <w:pStyle w:val="ListParagraph"/>
        <w:numPr>
          <w:ilvl w:val="0"/>
          <w:numId w:val="6"/>
        </w:numPr>
        <w:spacing w:after="0" w:line="240" w:lineRule="auto"/>
        <w:contextualSpacing w:val="0"/>
        <w:rPr>
          <w:rFonts w:eastAsia="Times New Roman"/>
          <w:color w:val="FF0000"/>
        </w:rPr>
      </w:pPr>
      <w:r w:rsidRPr="00C41D80">
        <w:rPr>
          <w:rFonts w:eastAsia="Times New Roman"/>
          <w:color w:val="FF0000"/>
        </w:rPr>
        <w:t>Simulation models</w:t>
      </w:r>
    </w:p>
    <w:p w14:paraId="43B2401F"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 xml:space="preserve">Types of computer model (e.g. ABM, cellular automata, network, fluid, etc) </w:t>
      </w:r>
    </w:p>
    <w:p w14:paraId="2852B1FD"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Benefits and drawbacks of each.</w:t>
      </w:r>
    </w:p>
    <w:p w14:paraId="078310C1" w14:textId="77777777" w:rsidR="006F7267" w:rsidRPr="00C41D80" w:rsidRDefault="006F7267" w:rsidP="006F7267">
      <w:pPr>
        <w:pStyle w:val="ListParagraph"/>
        <w:numPr>
          <w:ilvl w:val="0"/>
          <w:numId w:val="6"/>
        </w:numPr>
        <w:spacing w:after="0" w:line="240" w:lineRule="auto"/>
        <w:contextualSpacing w:val="0"/>
        <w:rPr>
          <w:rFonts w:eastAsia="Times New Roman"/>
          <w:color w:val="FF0000"/>
        </w:rPr>
      </w:pPr>
      <w:r w:rsidRPr="00C41D80">
        <w:rPr>
          <w:rFonts w:eastAsia="Times New Roman"/>
          <w:color w:val="FF0000"/>
        </w:rPr>
        <w:t xml:space="preserve">Data </w:t>
      </w:r>
    </w:p>
    <w:p w14:paraId="4A26676C" w14:textId="77777777" w:rsidR="006F7267" w:rsidRPr="00C41D80" w:rsidRDefault="006F7267" w:rsidP="006F7267">
      <w:pPr>
        <w:pStyle w:val="ListParagraph"/>
        <w:numPr>
          <w:ilvl w:val="1"/>
          <w:numId w:val="6"/>
        </w:numPr>
        <w:spacing w:after="0" w:line="240" w:lineRule="auto"/>
        <w:contextualSpacing w:val="0"/>
        <w:rPr>
          <w:rFonts w:eastAsia="Times New Roman"/>
          <w:color w:val="FF0000"/>
        </w:rPr>
      </w:pPr>
      <w:r w:rsidRPr="00C41D80">
        <w:rPr>
          <w:rFonts w:eastAsia="Times New Roman"/>
          <w:color w:val="FF0000"/>
        </w:rPr>
        <w:t>How data is important for everything in this industry.</w:t>
      </w:r>
    </w:p>
    <w:p w14:paraId="3E5A73A0" w14:textId="77777777" w:rsidR="006F7267" w:rsidRPr="00C41D80" w:rsidRDefault="006F7267" w:rsidP="006F7267">
      <w:pPr>
        <w:rPr>
          <w:color w:val="FF0000"/>
        </w:rPr>
      </w:pPr>
    </w:p>
    <w:p w14:paraId="2F128F5A" w14:textId="77777777" w:rsidR="006F7267" w:rsidRPr="00C41D80" w:rsidRDefault="006F7267" w:rsidP="006F7267">
      <w:pPr>
        <w:rPr>
          <w:color w:val="FF0000"/>
        </w:rPr>
      </w:pPr>
      <w:r w:rsidRPr="00C41D80">
        <w:rPr>
          <w:color w:val="FF0000"/>
        </w:rPr>
        <w:t>Workshops and pre-work</w:t>
      </w:r>
    </w:p>
    <w:p w14:paraId="76123B72" w14:textId="77777777" w:rsidR="006F7267" w:rsidRPr="00C41D80" w:rsidRDefault="006F7267" w:rsidP="006F7267">
      <w:pPr>
        <w:pStyle w:val="ListParagraph"/>
        <w:numPr>
          <w:ilvl w:val="0"/>
          <w:numId w:val="7"/>
        </w:numPr>
        <w:rPr>
          <w:color w:val="FF0000"/>
        </w:rPr>
      </w:pPr>
      <w:r w:rsidRPr="00C41D80">
        <w:rPr>
          <w:color w:val="FF0000"/>
        </w:rPr>
        <w:t>Pedestrian dynamics introduction</w:t>
      </w:r>
    </w:p>
    <w:p w14:paraId="347F76C1" w14:textId="77777777" w:rsidR="006F7267" w:rsidRPr="00C41D80" w:rsidRDefault="006F7267" w:rsidP="006F7267">
      <w:pPr>
        <w:pStyle w:val="ListParagraph"/>
        <w:numPr>
          <w:ilvl w:val="1"/>
          <w:numId w:val="7"/>
        </w:numPr>
        <w:rPr>
          <w:color w:val="FF0000"/>
        </w:rPr>
      </w:pPr>
      <w:r w:rsidRPr="00C41D80">
        <w:rPr>
          <w:color w:val="FF0000"/>
        </w:rPr>
        <w:t xml:space="preserve">Pre read: Two seminal papers to introduce the concepts. </w:t>
      </w:r>
    </w:p>
    <w:p w14:paraId="18FBAB26" w14:textId="77777777" w:rsidR="006F7267" w:rsidRPr="00C41D80" w:rsidRDefault="006F7267" w:rsidP="006F7267">
      <w:pPr>
        <w:pStyle w:val="ListParagraph"/>
        <w:numPr>
          <w:ilvl w:val="1"/>
          <w:numId w:val="7"/>
        </w:numPr>
        <w:rPr>
          <w:color w:val="FF0000"/>
        </w:rPr>
      </w:pPr>
      <w:proofErr w:type="spellStart"/>
      <w:r w:rsidRPr="00C41D80">
        <w:rPr>
          <w:color w:val="FF0000"/>
        </w:rPr>
        <w:t>Mentimeter</w:t>
      </w:r>
      <w:proofErr w:type="spellEnd"/>
      <w:r w:rsidRPr="00C41D80">
        <w:rPr>
          <w:color w:val="FF0000"/>
        </w:rPr>
        <w:t xml:space="preserve"> poll to check understanding after lecture. </w:t>
      </w:r>
    </w:p>
    <w:p w14:paraId="09E18CE7" w14:textId="446F6089" w:rsidR="006F7267" w:rsidRPr="00C41D80" w:rsidRDefault="006F7267" w:rsidP="006F7267">
      <w:pPr>
        <w:pStyle w:val="ListParagraph"/>
        <w:numPr>
          <w:ilvl w:val="0"/>
          <w:numId w:val="7"/>
        </w:numPr>
        <w:rPr>
          <w:color w:val="FF0000"/>
        </w:rPr>
      </w:pPr>
      <w:r w:rsidRPr="00C41D80">
        <w:rPr>
          <w:color w:val="FF0000"/>
        </w:rPr>
        <w:t>Evacuation behavio</w:t>
      </w:r>
      <w:r w:rsidR="00AF67A7" w:rsidRPr="00C41D80">
        <w:rPr>
          <w:color w:val="FF0000"/>
        </w:rPr>
        <w:t>u</w:t>
      </w:r>
      <w:r w:rsidRPr="00C41D80">
        <w:rPr>
          <w:color w:val="FF0000"/>
        </w:rPr>
        <w:t>r</w:t>
      </w:r>
    </w:p>
    <w:p w14:paraId="2CE720F5" w14:textId="77777777" w:rsidR="006F7267" w:rsidRPr="00C41D80" w:rsidRDefault="006F7267" w:rsidP="006F7267">
      <w:pPr>
        <w:pStyle w:val="ListParagraph"/>
        <w:numPr>
          <w:ilvl w:val="1"/>
          <w:numId w:val="7"/>
        </w:numPr>
        <w:rPr>
          <w:color w:val="FF0000"/>
        </w:rPr>
      </w:pPr>
      <w:r w:rsidRPr="00C41D80">
        <w:rPr>
          <w:color w:val="FF0000"/>
        </w:rPr>
        <w:t>Pre read: Two seminal papers, one outdated, one up-to-date.</w:t>
      </w:r>
    </w:p>
    <w:p w14:paraId="39E822D5" w14:textId="77777777" w:rsidR="006F7267" w:rsidRPr="00C41D80" w:rsidRDefault="006F7267" w:rsidP="006F7267">
      <w:pPr>
        <w:pStyle w:val="ListParagraph"/>
        <w:numPr>
          <w:ilvl w:val="1"/>
          <w:numId w:val="7"/>
        </w:numPr>
        <w:rPr>
          <w:color w:val="FF0000"/>
        </w:rPr>
      </w:pPr>
      <w:proofErr w:type="spellStart"/>
      <w:r w:rsidRPr="00C41D80">
        <w:rPr>
          <w:color w:val="FF0000"/>
        </w:rPr>
        <w:t>Mentimeter</w:t>
      </w:r>
      <w:proofErr w:type="spellEnd"/>
      <w:r w:rsidRPr="00C41D80">
        <w:rPr>
          <w:color w:val="FF0000"/>
        </w:rPr>
        <w:t xml:space="preserve"> poll to check understanding after lecture</w:t>
      </w:r>
    </w:p>
    <w:p w14:paraId="198D1854" w14:textId="77777777" w:rsidR="006F7267" w:rsidRPr="00C41D80" w:rsidRDefault="006F7267" w:rsidP="006F7267">
      <w:pPr>
        <w:pStyle w:val="ListParagraph"/>
        <w:numPr>
          <w:ilvl w:val="0"/>
          <w:numId w:val="7"/>
        </w:numPr>
        <w:rPr>
          <w:color w:val="FF0000"/>
        </w:rPr>
      </w:pPr>
      <w:r w:rsidRPr="00C41D80">
        <w:rPr>
          <w:color w:val="FF0000"/>
        </w:rPr>
        <w:t>Simulation models</w:t>
      </w:r>
    </w:p>
    <w:p w14:paraId="54EB04EA" w14:textId="77777777" w:rsidR="006F7267" w:rsidRPr="00C41D80" w:rsidRDefault="006F7267" w:rsidP="006F7267">
      <w:pPr>
        <w:pStyle w:val="ListParagraph"/>
        <w:numPr>
          <w:ilvl w:val="1"/>
          <w:numId w:val="7"/>
        </w:numPr>
        <w:rPr>
          <w:color w:val="FF0000"/>
        </w:rPr>
      </w:pPr>
      <w:r w:rsidRPr="00C41D80">
        <w:rPr>
          <w:color w:val="FF0000"/>
        </w:rPr>
        <w:t>Pre read: One seminal paper, one flawed paper.</w:t>
      </w:r>
    </w:p>
    <w:p w14:paraId="572859E7" w14:textId="77777777" w:rsidR="006F7267" w:rsidRPr="00C41D80" w:rsidRDefault="006F7267" w:rsidP="006F7267">
      <w:pPr>
        <w:pStyle w:val="ListParagraph"/>
        <w:numPr>
          <w:ilvl w:val="1"/>
          <w:numId w:val="7"/>
        </w:numPr>
        <w:rPr>
          <w:color w:val="FF0000"/>
        </w:rPr>
      </w:pPr>
      <w:proofErr w:type="spellStart"/>
      <w:r w:rsidRPr="00C41D80">
        <w:rPr>
          <w:color w:val="FF0000"/>
        </w:rPr>
        <w:t>Mentimeter</w:t>
      </w:r>
      <w:proofErr w:type="spellEnd"/>
      <w:r w:rsidRPr="00C41D80">
        <w:rPr>
          <w:color w:val="FF0000"/>
        </w:rPr>
        <w:t xml:space="preserve"> poll to check understanding and test interpretation of paper.</w:t>
      </w:r>
    </w:p>
    <w:p w14:paraId="420DC50A" w14:textId="77777777" w:rsidR="006F7267" w:rsidRPr="00C41D80" w:rsidRDefault="006F7267" w:rsidP="006F7267">
      <w:pPr>
        <w:pStyle w:val="ListParagraph"/>
        <w:numPr>
          <w:ilvl w:val="1"/>
          <w:numId w:val="7"/>
        </w:numPr>
        <w:rPr>
          <w:color w:val="FF0000"/>
        </w:rPr>
      </w:pPr>
      <w:r w:rsidRPr="00C41D80">
        <w:rPr>
          <w:color w:val="FF0000"/>
        </w:rPr>
        <w:t>Presentation of two (or more) simulation models to show different methods of modelling.</w:t>
      </w:r>
    </w:p>
    <w:p w14:paraId="254CED79" w14:textId="77777777" w:rsidR="006F7267" w:rsidRPr="00C41D80" w:rsidRDefault="006F7267" w:rsidP="006F7267">
      <w:pPr>
        <w:pStyle w:val="ListParagraph"/>
        <w:numPr>
          <w:ilvl w:val="0"/>
          <w:numId w:val="7"/>
        </w:numPr>
        <w:rPr>
          <w:color w:val="FF0000"/>
        </w:rPr>
      </w:pPr>
      <w:r w:rsidRPr="00C41D80">
        <w:rPr>
          <w:color w:val="FF0000"/>
        </w:rPr>
        <w:t>Data</w:t>
      </w:r>
    </w:p>
    <w:p w14:paraId="133EF075" w14:textId="77777777" w:rsidR="006F7267" w:rsidRPr="00C41D80" w:rsidRDefault="006F7267" w:rsidP="006F7267">
      <w:pPr>
        <w:pStyle w:val="ListParagraph"/>
        <w:numPr>
          <w:ilvl w:val="1"/>
          <w:numId w:val="7"/>
        </w:numPr>
        <w:rPr>
          <w:color w:val="FF0000"/>
        </w:rPr>
      </w:pPr>
      <w:r w:rsidRPr="00C41D80">
        <w:rPr>
          <w:color w:val="FF0000"/>
        </w:rPr>
        <w:t>Pre read: Collation of data set paper, and example experimentation paper.</w:t>
      </w:r>
    </w:p>
    <w:p w14:paraId="709B8680" w14:textId="77777777" w:rsidR="006F7267" w:rsidRPr="00C41D80" w:rsidRDefault="006F7267" w:rsidP="006F7267">
      <w:pPr>
        <w:pStyle w:val="ListParagraph"/>
        <w:numPr>
          <w:ilvl w:val="1"/>
          <w:numId w:val="7"/>
        </w:numPr>
        <w:rPr>
          <w:color w:val="FF0000"/>
        </w:rPr>
      </w:pPr>
      <w:proofErr w:type="spellStart"/>
      <w:r w:rsidRPr="00C41D80">
        <w:rPr>
          <w:color w:val="FF0000"/>
        </w:rPr>
        <w:t>Mentimeter</w:t>
      </w:r>
      <w:proofErr w:type="spellEnd"/>
      <w:r w:rsidRPr="00C41D80">
        <w:rPr>
          <w:color w:val="FF0000"/>
        </w:rPr>
        <w:t xml:space="preserve"> poll to check understanding and interpretation of experimental approach.</w:t>
      </w:r>
    </w:p>
    <w:p w14:paraId="1BAF64DB" w14:textId="757C64BA" w:rsidR="006F7267" w:rsidRDefault="00B33F55" w:rsidP="00B84EE1">
      <w:pPr>
        <w:rPr>
          <w:ins w:id="67" w:author="Bateman, Georgia" w:date="2019-07-09T18:54:00Z"/>
          <w:rFonts w:cstheme="minorHAnsi"/>
          <w:sz w:val="24"/>
        </w:rPr>
      </w:pPr>
      <w:ins w:id="68" w:author="Bateman, Georgia" w:date="2019-07-09T18:53:00Z">
        <w:r>
          <w:rPr>
            <w:rFonts w:cstheme="minorHAnsi"/>
            <w:sz w:val="24"/>
          </w:rPr>
          <w:t xml:space="preserve">The proposed course integrates with Imperial’s revised learning and teaching strategy </w:t>
        </w:r>
      </w:ins>
      <w:ins w:id="69" w:author="Bateman, Georgia" w:date="2019-07-09T18:54:00Z">
        <w:r>
          <w:rPr>
            <w:rFonts w:cstheme="minorHAnsi"/>
            <w:sz w:val="24"/>
          </w:rPr>
          <w:t>in a number of ways, including:</w:t>
        </w:r>
      </w:ins>
    </w:p>
    <w:p w14:paraId="403139FE" w14:textId="24F3A09C" w:rsidR="00B33F55" w:rsidRDefault="00B33F55" w:rsidP="00B33F55">
      <w:pPr>
        <w:pStyle w:val="ListParagraph"/>
        <w:numPr>
          <w:ilvl w:val="0"/>
          <w:numId w:val="10"/>
        </w:numPr>
        <w:rPr>
          <w:ins w:id="70" w:author="Bateman, Georgia" w:date="2019-07-09T19:01:00Z"/>
          <w:rFonts w:cstheme="minorHAnsi"/>
          <w:sz w:val="24"/>
        </w:rPr>
      </w:pPr>
      <w:ins w:id="71" w:author="Bateman, Georgia" w:date="2019-07-09T18:58:00Z">
        <w:r>
          <w:rPr>
            <w:rFonts w:cstheme="minorHAnsi"/>
            <w:sz w:val="24"/>
          </w:rPr>
          <w:t xml:space="preserve">Curriculum Review: Updating </w:t>
        </w:r>
      </w:ins>
      <w:ins w:id="72" w:author="Bateman, Georgia" w:date="2019-07-09T19:00:00Z">
        <w:r>
          <w:rPr>
            <w:rFonts w:cstheme="minorHAnsi"/>
            <w:sz w:val="24"/>
          </w:rPr>
          <w:t>this</w:t>
        </w:r>
      </w:ins>
      <w:ins w:id="73" w:author="Bateman, Georgia" w:date="2019-07-09T18:58:00Z">
        <w:r>
          <w:rPr>
            <w:rFonts w:cstheme="minorHAnsi"/>
            <w:sz w:val="24"/>
          </w:rPr>
          <w:t xml:space="preserve"> module will allow </w:t>
        </w:r>
      </w:ins>
      <w:ins w:id="74" w:author="Bateman, Georgia" w:date="2019-07-09T18:59:00Z">
        <w:r>
          <w:rPr>
            <w:rFonts w:cstheme="minorHAnsi"/>
            <w:sz w:val="24"/>
          </w:rPr>
          <w:t xml:space="preserve">for the inclusion of more multidisciplinary educational content, and interaction with the world outside of Imperial through </w:t>
        </w:r>
      </w:ins>
      <w:ins w:id="75" w:author="Bateman, Georgia" w:date="2019-07-09T19:00:00Z">
        <w:r>
          <w:rPr>
            <w:rFonts w:cstheme="minorHAnsi"/>
            <w:sz w:val="24"/>
          </w:rPr>
          <w:t xml:space="preserve">a </w:t>
        </w:r>
      </w:ins>
      <w:ins w:id="76" w:author="Bateman, Georgia" w:date="2019-07-09T19:01:00Z">
        <w:r>
          <w:rPr>
            <w:rFonts w:cstheme="minorHAnsi"/>
            <w:sz w:val="24"/>
          </w:rPr>
          <w:t xml:space="preserve">potential guest lecture delivered by a </w:t>
        </w:r>
        <w:proofErr w:type="gramStart"/>
        <w:r>
          <w:rPr>
            <w:rFonts w:cstheme="minorHAnsi"/>
            <w:sz w:val="24"/>
          </w:rPr>
          <w:t>pedestrian dynamics</w:t>
        </w:r>
        <w:proofErr w:type="gramEnd"/>
        <w:r>
          <w:rPr>
            <w:rFonts w:cstheme="minorHAnsi"/>
            <w:sz w:val="24"/>
          </w:rPr>
          <w:t xml:space="preserve"> consulting company. </w:t>
        </w:r>
      </w:ins>
    </w:p>
    <w:p w14:paraId="316553FE" w14:textId="747E01D3" w:rsidR="00B33F55" w:rsidRDefault="000724D6" w:rsidP="00B33F55">
      <w:pPr>
        <w:pStyle w:val="ListParagraph"/>
        <w:numPr>
          <w:ilvl w:val="0"/>
          <w:numId w:val="10"/>
        </w:numPr>
        <w:rPr>
          <w:ins w:id="77" w:author="Bateman, Georgia" w:date="2019-07-09T19:05:00Z"/>
          <w:rFonts w:cstheme="minorHAnsi"/>
          <w:sz w:val="24"/>
        </w:rPr>
      </w:pPr>
      <w:ins w:id="78" w:author="Bateman, Georgia" w:date="2019-07-09T19:01:00Z">
        <w:r>
          <w:rPr>
            <w:rFonts w:cstheme="minorHAnsi"/>
            <w:sz w:val="24"/>
          </w:rPr>
          <w:lastRenderedPageBreak/>
          <w:t xml:space="preserve">Interactivity: The flipped classroom approach </w:t>
        </w:r>
      </w:ins>
      <w:ins w:id="79" w:author="Bateman, Georgia" w:date="2019-07-09T19:02:00Z">
        <w:r>
          <w:rPr>
            <w:rFonts w:cstheme="minorHAnsi"/>
            <w:sz w:val="24"/>
          </w:rPr>
          <w:t>is a modern pedagogic method</w:t>
        </w:r>
      </w:ins>
      <w:ins w:id="80" w:author="Bateman, Georgia" w:date="2019-07-09T19:03:00Z">
        <w:r>
          <w:rPr>
            <w:rFonts w:cstheme="minorHAnsi"/>
            <w:sz w:val="24"/>
          </w:rPr>
          <w:t>, very different to lecture-based classroom sessions,</w:t>
        </w:r>
      </w:ins>
      <w:ins w:id="81" w:author="Bateman, Georgia" w:date="2019-07-09T19:02:00Z">
        <w:r>
          <w:rPr>
            <w:rFonts w:cstheme="minorHAnsi"/>
            <w:sz w:val="24"/>
          </w:rPr>
          <w:t xml:space="preserve"> that will allow students to investigate taught components of the course t</w:t>
        </w:r>
      </w:ins>
      <w:ins w:id="82" w:author="Bateman, Georgia" w:date="2019-07-09T19:03:00Z">
        <w:r>
          <w:rPr>
            <w:rFonts w:cstheme="minorHAnsi"/>
            <w:sz w:val="24"/>
          </w:rPr>
          <w:t>hemselves through the workshop</w:t>
        </w:r>
      </w:ins>
      <w:ins w:id="83" w:author="Bateman, Georgia" w:date="2019-07-09T19:04:00Z">
        <w:r>
          <w:rPr>
            <w:rFonts w:cstheme="minorHAnsi"/>
            <w:sz w:val="24"/>
          </w:rPr>
          <w:t>s.</w:t>
        </w:r>
      </w:ins>
      <w:ins w:id="84" w:author="Bateman, Georgia" w:date="2019-07-09T19:03:00Z">
        <w:r>
          <w:rPr>
            <w:rFonts w:cstheme="minorHAnsi"/>
            <w:sz w:val="24"/>
          </w:rPr>
          <w:t xml:space="preserve"> Thus, they will move away from simply retaining information</w:t>
        </w:r>
      </w:ins>
      <w:ins w:id="85" w:author="Bateman, Georgia" w:date="2019-07-09T19:04:00Z">
        <w:r>
          <w:rPr>
            <w:rFonts w:cstheme="minorHAnsi"/>
            <w:sz w:val="24"/>
          </w:rPr>
          <w:t xml:space="preserve">. Additionally, the use of feedback apps such as </w:t>
        </w:r>
        <w:proofErr w:type="spellStart"/>
        <w:r>
          <w:rPr>
            <w:rFonts w:cstheme="minorHAnsi"/>
            <w:sz w:val="24"/>
          </w:rPr>
          <w:t>Mentimeter</w:t>
        </w:r>
        <w:proofErr w:type="spellEnd"/>
        <w:r>
          <w:rPr>
            <w:rFonts w:cstheme="minorHAnsi"/>
            <w:sz w:val="24"/>
          </w:rPr>
          <w:t xml:space="preserve"> polls during the delivery of the course </w:t>
        </w:r>
      </w:ins>
      <w:ins w:id="86" w:author="Bateman, Georgia" w:date="2019-07-09T19:05:00Z">
        <w:r>
          <w:rPr>
            <w:rFonts w:cstheme="minorHAnsi"/>
            <w:sz w:val="24"/>
          </w:rPr>
          <w:t xml:space="preserve">enables increased interactivity between the students and course teachers. </w:t>
        </w:r>
      </w:ins>
    </w:p>
    <w:p w14:paraId="2118FDA8" w14:textId="2383CF76" w:rsidR="000724D6" w:rsidRDefault="000724D6" w:rsidP="00B33F55">
      <w:pPr>
        <w:pStyle w:val="ListParagraph"/>
        <w:numPr>
          <w:ilvl w:val="0"/>
          <w:numId w:val="10"/>
        </w:numPr>
        <w:rPr>
          <w:ins w:id="87" w:author="Bateman, Georgia" w:date="2019-07-09T19:07:00Z"/>
          <w:rFonts w:cstheme="minorHAnsi"/>
          <w:sz w:val="24"/>
        </w:rPr>
      </w:pPr>
      <w:ins w:id="88" w:author="Bateman, Georgia" w:date="2019-07-09T19:05:00Z">
        <w:r>
          <w:rPr>
            <w:rFonts w:cstheme="minorHAnsi"/>
            <w:sz w:val="24"/>
          </w:rPr>
          <w:t>Inclusivity and diversity: The use of group work within the workshop sessions</w:t>
        </w:r>
      </w:ins>
      <w:ins w:id="89" w:author="Bateman, Georgia" w:date="2019-07-09T19:06:00Z">
        <w:r>
          <w:rPr>
            <w:rFonts w:cstheme="minorHAnsi"/>
            <w:sz w:val="24"/>
          </w:rPr>
          <w:t xml:space="preserve"> will fulfil this requirement. Student’s diverse experiences of culture are also fundamentally embedded into this course through its content, which will examine human behaviour, </w:t>
        </w:r>
      </w:ins>
      <w:ins w:id="90" w:author="Bateman, Georgia" w:date="2019-07-09T19:07:00Z">
        <w:r>
          <w:rPr>
            <w:rFonts w:cstheme="minorHAnsi"/>
            <w:sz w:val="24"/>
          </w:rPr>
          <w:t xml:space="preserve">cultural aspects of which are extremely relevant. </w:t>
        </w:r>
      </w:ins>
    </w:p>
    <w:p w14:paraId="12BAB437" w14:textId="285AA546" w:rsidR="000724D6" w:rsidRPr="00B33F55" w:rsidRDefault="000724D6">
      <w:pPr>
        <w:pStyle w:val="ListParagraph"/>
        <w:numPr>
          <w:ilvl w:val="0"/>
          <w:numId w:val="10"/>
        </w:numPr>
        <w:rPr>
          <w:ins w:id="91" w:author="Bateman, Georgia" w:date="2019-07-09T18:53:00Z"/>
          <w:rFonts w:cstheme="minorHAnsi"/>
          <w:sz w:val="24"/>
          <w:rPrChange w:id="92" w:author="Bateman, Georgia" w:date="2019-07-09T18:54:00Z">
            <w:rPr>
              <w:ins w:id="93" w:author="Bateman, Georgia" w:date="2019-07-09T18:53:00Z"/>
            </w:rPr>
          </w:rPrChange>
        </w:rPr>
        <w:pPrChange w:id="94" w:author="Bateman, Georgia" w:date="2019-07-09T18:54:00Z">
          <w:pPr/>
        </w:pPrChange>
      </w:pPr>
      <w:ins w:id="95" w:author="Bateman, Georgia" w:date="2019-07-09T19:07:00Z">
        <w:r>
          <w:rPr>
            <w:rFonts w:cstheme="minorHAnsi"/>
            <w:sz w:val="24"/>
          </w:rPr>
          <w:t>Online and digital enhancements: Again, this strategy requirement will be fulfilled through the use of the flipped classroom approach and feedback apps. The video lectures will be upl</w:t>
        </w:r>
      </w:ins>
      <w:ins w:id="96" w:author="Bateman, Georgia" w:date="2019-07-09T19:08:00Z">
        <w:r>
          <w:rPr>
            <w:rFonts w:cstheme="minorHAnsi"/>
            <w:sz w:val="24"/>
          </w:rPr>
          <w:t xml:space="preserve">oaded onto Blackboard so that the students can access them whenever and wherever is convenient. Further, students will be encouraged to use their own mobile phones or </w:t>
        </w:r>
      </w:ins>
      <w:ins w:id="97" w:author="Bateman, Georgia" w:date="2019-07-09T19:09:00Z">
        <w:r>
          <w:rPr>
            <w:rFonts w:cstheme="minorHAnsi"/>
            <w:sz w:val="24"/>
          </w:rPr>
          <w:t xml:space="preserve">computers to give instantaneous feedback through </w:t>
        </w:r>
        <w:proofErr w:type="spellStart"/>
        <w:r>
          <w:rPr>
            <w:rFonts w:cstheme="minorHAnsi"/>
            <w:sz w:val="24"/>
          </w:rPr>
          <w:t>Mentimeter</w:t>
        </w:r>
        <w:proofErr w:type="spellEnd"/>
        <w:r>
          <w:rPr>
            <w:rFonts w:cstheme="minorHAnsi"/>
            <w:sz w:val="24"/>
          </w:rPr>
          <w:t xml:space="preserve"> polls. </w:t>
        </w:r>
      </w:ins>
    </w:p>
    <w:p w14:paraId="574AA39B" w14:textId="77777777" w:rsidR="00B33F55" w:rsidRPr="00B84EE1" w:rsidRDefault="00B33F55" w:rsidP="00B84EE1">
      <w:pPr>
        <w:rPr>
          <w:rFonts w:cstheme="minorHAnsi"/>
          <w:sz w:val="24"/>
        </w:rPr>
      </w:pPr>
    </w:p>
    <w:p w14:paraId="6AFC9CC8" w14:textId="29F46057" w:rsidR="00DF0882" w:rsidRPr="00AF67A7" w:rsidRDefault="00DF0882" w:rsidP="00DF0882">
      <w:pPr>
        <w:pStyle w:val="ListParagraph"/>
        <w:numPr>
          <w:ilvl w:val="0"/>
          <w:numId w:val="2"/>
        </w:numPr>
        <w:rPr>
          <w:rFonts w:cstheme="minorHAnsi"/>
          <w:sz w:val="24"/>
        </w:rPr>
      </w:pPr>
      <w:r w:rsidRPr="00AF67A7">
        <w:rPr>
          <w:rFonts w:cstheme="minorHAnsi"/>
          <w:sz w:val="24"/>
        </w:rPr>
        <w:t xml:space="preserve">Projected outcomes and benefits for both the department and or student experience and how long-term impact will be sustained.  </w:t>
      </w:r>
    </w:p>
    <w:p w14:paraId="4256735E" w14:textId="77777777" w:rsidR="004D6BD6" w:rsidRPr="00AF67A7" w:rsidRDefault="004D6BD6" w:rsidP="004D6BD6">
      <w:pPr>
        <w:pStyle w:val="ListParagraph"/>
        <w:jc w:val="both"/>
        <w:rPr>
          <w:rFonts w:cstheme="minorHAnsi"/>
          <w:i/>
          <w:color w:val="016877"/>
          <w:sz w:val="20"/>
        </w:rPr>
      </w:pPr>
      <w:r w:rsidRPr="00AF67A7">
        <w:rPr>
          <w:rFonts w:cstheme="minorHAnsi"/>
          <w:i/>
          <w:color w:val="016877"/>
          <w:sz w:val="20"/>
        </w:rPr>
        <w:t xml:space="preserve">The tangible project outputs should have a longer term and sustainable outcome on curriculum development in the department. This may, for example, contribute to a different approach to learning by students, embedding of a learning technology into a module etc. </w:t>
      </w:r>
    </w:p>
    <w:p w14:paraId="1F20A494" w14:textId="2EAB49CF" w:rsidR="004D6BD6" w:rsidRPr="009C4EE3" w:rsidRDefault="004D6BD6" w:rsidP="009C4EE3">
      <w:pPr>
        <w:rPr>
          <w:rFonts w:cstheme="minorHAnsi"/>
          <w:color w:val="FF0000"/>
          <w:sz w:val="24"/>
        </w:rPr>
      </w:pPr>
    </w:p>
    <w:p w14:paraId="7C3B53ED" w14:textId="1FB82FD6" w:rsidR="009C4EE3" w:rsidRDefault="009C4EE3" w:rsidP="009C4EE3">
      <w:pPr>
        <w:rPr>
          <w:rFonts w:cstheme="minorHAnsi"/>
          <w:color w:val="FF0000"/>
          <w:sz w:val="24"/>
        </w:rPr>
      </w:pPr>
      <w:r w:rsidRPr="009C4EE3">
        <w:rPr>
          <w:rFonts w:cstheme="minorHAnsi"/>
          <w:color w:val="FF0000"/>
          <w:sz w:val="24"/>
        </w:rPr>
        <w:t>This project represents the opportunity for Imperial College to</w:t>
      </w:r>
      <w:r>
        <w:rPr>
          <w:rFonts w:cstheme="minorHAnsi"/>
          <w:color w:val="FF0000"/>
          <w:sz w:val="24"/>
        </w:rPr>
        <w:t xml:space="preserve"> provide one of the first taught courses on a rapidly growing industrial and academic sector of engineering.  By providing this course on pedestrian dynamics, the College would stand out in its educational capacity, as well as its reputation as a world leading academic institution. </w:t>
      </w:r>
    </w:p>
    <w:p w14:paraId="780FE46E" w14:textId="1E366160" w:rsidR="009C4EE3" w:rsidRDefault="009C4EE3" w:rsidP="009C4EE3">
      <w:pPr>
        <w:rPr>
          <w:rFonts w:cstheme="minorHAnsi"/>
          <w:color w:val="FF0000"/>
          <w:sz w:val="24"/>
        </w:rPr>
      </w:pPr>
      <w:r>
        <w:rPr>
          <w:rFonts w:cstheme="minorHAnsi"/>
          <w:color w:val="FF0000"/>
          <w:sz w:val="24"/>
        </w:rPr>
        <w:t>Further to this, it would allow far more collaboration between the Civil Engineering Department and the rest of the College. A key example of this is the possibility to include the recently launched Dyson School’s Human Behavioural Experience Group (</w:t>
      </w:r>
      <w:proofErr w:type="spellStart"/>
      <w:r>
        <w:rPr>
          <w:rFonts w:cstheme="minorHAnsi"/>
          <w:color w:val="FF0000"/>
          <w:sz w:val="24"/>
        </w:rPr>
        <w:t>HubEx</w:t>
      </w:r>
      <w:proofErr w:type="spellEnd"/>
      <w:r>
        <w:rPr>
          <w:rFonts w:cstheme="minorHAnsi"/>
          <w:color w:val="FF0000"/>
          <w:sz w:val="24"/>
        </w:rPr>
        <w:t>) as a population that would be interested in attending the course.</w:t>
      </w:r>
    </w:p>
    <w:p w14:paraId="274257D9" w14:textId="05FD714D" w:rsidR="009C4EE3" w:rsidRDefault="009C4EE3" w:rsidP="009C4EE3">
      <w:pPr>
        <w:rPr>
          <w:rFonts w:cstheme="minorHAnsi"/>
          <w:color w:val="FF0000"/>
          <w:sz w:val="24"/>
        </w:rPr>
      </w:pPr>
      <w:r>
        <w:rPr>
          <w:rFonts w:cstheme="minorHAnsi"/>
          <w:color w:val="FF0000"/>
          <w:sz w:val="24"/>
        </w:rPr>
        <w:t xml:space="preserve">For the students themselves, this course provides them the opportunity to perform rigorous engineering, while tailoring it to both academic and industrial problems. </w:t>
      </w:r>
      <w:r w:rsidR="003F7924">
        <w:rPr>
          <w:rFonts w:cstheme="minorHAnsi"/>
          <w:color w:val="FF0000"/>
          <w:sz w:val="24"/>
        </w:rPr>
        <w:t xml:space="preserve">An example of this might be the use of department technology to obtain data for calibrating and validating specific computational models. </w:t>
      </w:r>
      <w:r>
        <w:rPr>
          <w:rFonts w:cstheme="minorHAnsi"/>
          <w:color w:val="FF0000"/>
          <w:sz w:val="24"/>
        </w:rPr>
        <w:t>This project will develop the course in conjunction with industrial partners, and there is an opportunity for both guest lectures and internships provided for the students.</w:t>
      </w:r>
    </w:p>
    <w:p w14:paraId="79024FF1" w14:textId="68129105" w:rsidR="009C4EE3" w:rsidRPr="009C4EE3" w:rsidRDefault="009C4EE3" w:rsidP="009C4EE3">
      <w:pPr>
        <w:rPr>
          <w:rFonts w:cstheme="minorHAnsi"/>
          <w:color w:val="FF0000"/>
          <w:sz w:val="24"/>
        </w:rPr>
      </w:pPr>
      <w:r>
        <w:rPr>
          <w:rFonts w:cstheme="minorHAnsi"/>
          <w:color w:val="FF0000"/>
          <w:sz w:val="24"/>
        </w:rPr>
        <w:t xml:space="preserve">Finally, this course will be developed to include novel pedagogical techniques, including a ‘flipped-classroom’ and continuous reinforcement through formative appraisal (e.g. a </w:t>
      </w:r>
      <w:proofErr w:type="spellStart"/>
      <w:r>
        <w:rPr>
          <w:rFonts w:cstheme="minorHAnsi"/>
          <w:color w:val="FF0000"/>
          <w:sz w:val="24"/>
        </w:rPr>
        <w:lastRenderedPageBreak/>
        <w:t>Mentimeter</w:t>
      </w:r>
      <w:proofErr w:type="spellEnd"/>
      <w:r>
        <w:rPr>
          <w:rFonts w:cstheme="minorHAnsi"/>
          <w:color w:val="FF0000"/>
          <w:sz w:val="24"/>
        </w:rPr>
        <w:t xml:space="preserve"> poll), while still providing the required level of technical content and summative </w:t>
      </w:r>
      <w:r w:rsidR="003F7924">
        <w:rPr>
          <w:rFonts w:cstheme="minorHAnsi"/>
          <w:color w:val="FF0000"/>
          <w:sz w:val="24"/>
        </w:rPr>
        <w:t>assessments in exams.</w:t>
      </w:r>
    </w:p>
    <w:p w14:paraId="7B048688" w14:textId="77777777" w:rsidR="003624FA" w:rsidRPr="00AF67A7" w:rsidRDefault="003624FA" w:rsidP="004D6BD6">
      <w:pPr>
        <w:pStyle w:val="ListParagraph"/>
        <w:rPr>
          <w:rFonts w:cstheme="minorHAnsi"/>
          <w:sz w:val="24"/>
        </w:rPr>
      </w:pPr>
    </w:p>
    <w:p w14:paraId="13992688" w14:textId="2AA7094A" w:rsidR="00AB6BFA" w:rsidRPr="00AF67A7" w:rsidRDefault="00AB6BFA" w:rsidP="00DF0882">
      <w:pPr>
        <w:pStyle w:val="ListParagraph"/>
        <w:numPr>
          <w:ilvl w:val="0"/>
          <w:numId w:val="2"/>
        </w:numPr>
        <w:rPr>
          <w:rFonts w:cstheme="minorHAnsi"/>
          <w:sz w:val="24"/>
        </w:rPr>
      </w:pPr>
      <w:r w:rsidRPr="00AF67A7">
        <w:rPr>
          <w:rFonts w:cstheme="minorHAnsi"/>
          <w:sz w:val="24"/>
        </w:rPr>
        <w:t xml:space="preserve">Proposed method of progress checking/update; (include whether this will come from multiple sources, student/staff partners, event-based feedback from stakeholders, etc) </w:t>
      </w:r>
    </w:p>
    <w:p w14:paraId="0320F018" w14:textId="4BE470D7" w:rsidR="004D6BD6" w:rsidRPr="00AF67A7" w:rsidRDefault="004D6BD6" w:rsidP="004D6BD6">
      <w:pPr>
        <w:pStyle w:val="ListParagraph"/>
        <w:jc w:val="both"/>
        <w:rPr>
          <w:rFonts w:cstheme="minorHAnsi"/>
          <w:i/>
          <w:color w:val="016877"/>
          <w:sz w:val="20"/>
        </w:rPr>
      </w:pPr>
      <w:r w:rsidRPr="00AF67A7">
        <w:rPr>
          <w:rFonts w:cstheme="minorHAnsi"/>
          <w:i/>
          <w:color w:val="016877"/>
          <w:sz w:val="20"/>
        </w:rPr>
        <w:t>Consider how you will ensure that the project maintains progress; this may involve aspects beyond the final formal phase of the partnership, to ensure that the longer term impacts are sustained.</w:t>
      </w:r>
    </w:p>
    <w:p w14:paraId="17C52DB3" w14:textId="77777777" w:rsidR="006F7267" w:rsidRPr="00C41D80" w:rsidRDefault="006F7267" w:rsidP="006F7267">
      <w:pPr>
        <w:rPr>
          <w:rFonts w:cstheme="minorHAnsi"/>
          <w:color w:val="FF0000"/>
          <w:sz w:val="24"/>
        </w:rPr>
      </w:pPr>
      <w:r w:rsidRPr="00C41D80">
        <w:rPr>
          <w:rFonts w:cstheme="minorHAnsi"/>
          <w:color w:val="FF0000"/>
          <w:sz w:val="24"/>
        </w:rPr>
        <w:t xml:space="preserve">This project will be checked at various milestones before conclusion, including by members of the Civil Engineering faculty, and by industry professionals. </w:t>
      </w:r>
    </w:p>
    <w:p w14:paraId="0276EB32" w14:textId="5F23E730" w:rsidR="006F7267" w:rsidRPr="00C41D80" w:rsidRDefault="006F7267" w:rsidP="006F7267">
      <w:pPr>
        <w:rPr>
          <w:rFonts w:cstheme="minorHAnsi"/>
          <w:color w:val="FF0000"/>
          <w:sz w:val="24"/>
        </w:rPr>
      </w:pPr>
      <w:r w:rsidRPr="00C41D80">
        <w:rPr>
          <w:rFonts w:cstheme="minorHAnsi"/>
          <w:color w:val="FF0000"/>
          <w:sz w:val="24"/>
        </w:rPr>
        <w:t xml:space="preserve">The primary milestone will be to confirm that the course accurately represents the current state of the pedestrian dynamics, and is of the pre-requisite difficulty for an MSc/MEng course module. In order to pass this milestone, all lectures, pre-reading material and exam level questions will be inspected by faculty academics and industry professionals. </w:t>
      </w:r>
    </w:p>
    <w:p w14:paraId="2729955D" w14:textId="1A4E24B7" w:rsidR="006F7267" w:rsidRDefault="00B84EE1" w:rsidP="006F7267">
      <w:pPr>
        <w:rPr>
          <w:ins w:id="98" w:author="Bateman, Georgia" w:date="2019-07-09T18:40:00Z"/>
          <w:rFonts w:cstheme="minorHAnsi"/>
          <w:color w:val="FF0000"/>
          <w:sz w:val="24"/>
        </w:rPr>
      </w:pPr>
      <w:r w:rsidRPr="00C41D80">
        <w:rPr>
          <w:rFonts w:cstheme="minorHAnsi"/>
          <w:color w:val="FF0000"/>
          <w:sz w:val="24"/>
        </w:rPr>
        <w:t>The</w:t>
      </w:r>
      <w:r w:rsidR="006F7267" w:rsidRPr="00C41D80">
        <w:rPr>
          <w:rFonts w:cstheme="minorHAnsi"/>
          <w:color w:val="FF0000"/>
          <w:sz w:val="24"/>
        </w:rPr>
        <w:t xml:space="preserve"> dedicated staff partner (Dr Arnab Majumdar, Reader)</w:t>
      </w:r>
      <w:ins w:id="99" w:author="Bateman, Georgia" w:date="2019-07-09T18:51:00Z">
        <w:r w:rsidR="00EB580A">
          <w:rPr>
            <w:rFonts w:cstheme="minorHAnsi"/>
            <w:color w:val="FF0000"/>
            <w:sz w:val="24"/>
          </w:rPr>
          <w:t xml:space="preserve"> will supervise the project, reviewing both the course content and </w:t>
        </w:r>
        <w:r w:rsidR="00B33F55">
          <w:rPr>
            <w:rFonts w:cstheme="minorHAnsi"/>
            <w:color w:val="FF0000"/>
            <w:sz w:val="24"/>
          </w:rPr>
          <w:t xml:space="preserve">proposed delivery according to his significant experience and expertise in teaching </w:t>
        </w:r>
      </w:ins>
      <w:ins w:id="100" w:author="Bateman, Georgia" w:date="2019-07-09T18:55:00Z">
        <w:r w:rsidR="00B33F55">
          <w:rPr>
            <w:rFonts w:cstheme="minorHAnsi"/>
            <w:color w:val="FF0000"/>
            <w:sz w:val="24"/>
          </w:rPr>
          <w:t xml:space="preserve">master’s level courses </w:t>
        </w:r>
      </w:ins>
      <w:ins w:id="101" w:author="Bateman, Georgia" w:date="2019-07-09T18:51:00Z">
        <w:r w:rsidR="00B33F55">
          <w:rPr>
            <w:rFonts w:cstheme="minorHAnsi"/>
            <w:color w:val="FF0000"/>
            <w:sz w:val="24"/>
          </w:rPr>
          <w:t>within the Department of Civil and Environm</w:t>
        </w:r>
      </w:ins>
      <w:ins w:id="102" w:author="Bateman, Georgia" w:date="2019-07-09T18:52:00Z">
        <w:r w:rsidR="00B33F55">
          <w:rPr>
            <w:rFonts w:cstheme="minorHAnsi"/>
            <w:color w:val="FF0000"/>
            <w:sz w:val="24"/>
          </w:rPr>
          <w:t>ental Engineering.</w:t>
        </w:r>
      </w:ins>
      <w:r w:rsidRPr="00C41D80">
        <w:rPr>
          <w:rFonts w:cstheme="minorHAnsi"/>
          <w:color w:val="FF0000"/>
          <w:sz w:val="24"/>
        </w:rPr>
        <w:t xml:space="preserve"> </w:t>
      </w:r>
      <w:ins w:id="103" w:author="Bateman, Georgia" w:date="2019-07-09T18:50:00Z">
        <w:r w:rsidR="00EB580A">
          <w:rPr>
            <w:rFonts w:cstheme="minorHAnsi"/>
            <w:color w:val="FF0000"/>
            <w:sz w:val="24"/>
          </w:rPr>
          <w:t>One of his duties will be to</w:t>
        </w:r>
      </w:ins>
      <w:del w:id="104" w:author="Bateman, Georgia" w:date="2019-07-09T18:50:00Z">
        <w:r w:rsidRPr="00C41D80" w:rsidDel="00EB580A">
          <w:rPr>
            <w:rFonts w:cstheme="minorHAnsi"/>
            <w:color w:val="FF0000"/>
            <w:sz w:val="24"/>
          </w:rPr>
          <w:delText>will</w:delText>
        </w:r>
      </w:del>
      <w:r w:rsidRPr="00C41D80">
        <w:rPr>
          <w:rFonts w:cstheme="minorHAnsi"/>
          <w:color w:val="FF0000"/>
          <w:sz w:val="24"/>
        </w:rPr>
        <w:t xml:space="preserve"> </w:t>
      </w:r>
      <w:r w:rsidR="006F7267" w:rsidRPr="00C41D80">
        <w:rPr>
          <w:rFonts w:cstheme="minorHAnsi"/>
          <w:color w:val="FF0000"/>
          <w:sz w:val="24"/>
        </w:rPr>
        <w:t>ensure that the course can continue to run at Imperial after the completion of any PhD research</w:t>
      </w:r>
      <w:ins w:id="105" w:author="Bateman, Georgia" w:date="2019-07-09T18:50:00Z">
        <w:r w:rsidR="00EB580A">
          <w:rPr>
            <w:rFonts w:cstheme="minorHAnsi"/>
            <w:color w:val="FF0000"/>
            <w:sz w:val="24"/>
          </w:rPr>
          <w:t xml:space="preserve">, either through teaching it himself, or </w:t>
        </w:r>
      </w:ins>
      <w:ins w:id="106" w:author="Bateman, Georgia" w:date="2019-07-09T18:55:00Z">
        <w:r w:rsidR="00B33F55">
          <w:rPr>
            <w:rFonts w:cstheme="minorHAnsi"/>
            <w:color w:val="FF0000"/>
            <w:sz w:val="24"/>
          </w:rPr>
          <w:t>ensuring that other researchers under his supervision are able to deliver it competently.</w:t>
        </w:r>
      </w:ins>
      <w:del w:id="107" w:author="Bateman, Georgia" w:date="2019-07-09T18:55:00Z">
        <w:r w:rsidR="006F7267" w:rsidRPr="00C41D80" w:rsidDel="00B33F55">
          <w:rPr>
            <w:rFonts w:cstheme="minorHAnsi"/>
            <w:color w:val="FF0000"/>
            <w:sz w:val="24"/>
          </w:rPr>
          <w:delText>.</w:delText>
        </w:r>
      </w:del>
      <w:ins w:id="108" w:author="Bateman, Georgia" w:date="2019-07-09T18:43:00Z">
        <w:r w:rsidR="00EB580A">
          <w:rPr>
            <w:rFonts w:cstheme="minorHAnsi"/>
            <w:color w:val="FF0000"/>
            <w:sz w:val="24"/>
          </w:rPr>
          <w:t xml:space="preserve"> He will also assist with the design of assessment activit</w:t>
        </w:r>
      </w:ins>
      <w:ins w:id="109" w:author="Bateman, Georgia" w:date="2019-07-09T18:44:00Z">
        <w:r w:rsidR="00EB580A">
          <w:rPr>
            <w:rFonts w:cstheme="minorHAnsi"/>
            <w:color w:val="FF0000"/>
            <w:sz w:val="24"/>
          </w:rPr>
          <w:t>ies</w:t>
        </w:r>
      </w:ins>
      <w:ins w:id="110" w:author="Bateman, Georgia" w:date="2019-07-09T18:45:00Z">
        <w:r w:rsidR="00EB580A">
          <w:rPr>
            <w:rFonts w:cstheme="minorHAnsi"/>
            <w:color w:val="FF0000"/>
            <w:sz w:val="24"/>
          </w:rPr>
          <w:t>. He will aid with the design of coursework activities to ensure the workload is appropriate,</w:t>
        </w:r>
      </w:ins>
      <w:ins w:id="111" w:author="Bateman, Georgia" w:date="2019-07-09T18:47:00Z">
        <w:r w:rsidR="00EB580A">
          <w:rPr>
            <w:rFonts w:cstheme="minorHAnsi"/>
            <w:color w:val="FF0000"/>
            <w:sz w:val="24"/>
          </w:rPr>
          <w:t xml:space="preserve"> utilising his </w:t>
        </w:r>
      </w:ins>
      <w:ins w:id="112" w:author="Bateman, Georgia" w:date="2019-07-09T18:45:00Z">
        <w:r w:rsidR="00EB580A">
          <w:rPr>
            <w:rFonts w:cstheme="minorHAnsi"/>
            <w:color w:val="FF0000"/>
            <w:sz w:val="24"/>
          </w:rPr>
          <w:t>previous experience o</w:t>
        </w:r>
      </w:ins>
      <w:ins w:id="113" w:author="Bateman, Georgia" w:date="2019-07-09T18:47:00Z">
        <w:r w:rsidR="00EB580A">
          <w:rPr>
            <w:rFonts w:cstheme="minorHAnsi"/>
            <w:color w:val="FF0000"/>
            <w:sz w:val="24"/>
          </w:rPr>
          <w:t xml:space="preserve">f </w:t>
        </w:r>
      </w:ins>
      <w:ins w:id="114" w:author="Bateman, Georgia" w:date="2019-07-09T18:48:00Z">
        <w:r w:rsidR="00EB580A">
          <w:rPr>
            <w:rFonts w:cstheme="minorHAnsi"/>
            <w:color w:val="FF0000"/>
            <w:sz w:val="24"/>
          </w:rPr>
          <w:t>designing coursework projects for this course</w:t>
        </w:r>
      </w:ins>
      <w:ins w:id="115" w:author="Bateman, Georgia" w:date="2019-07-09T18:45:00Z">
        <w:r w:rsidR="00EB580A">
          <w:rPr>
            <w:rFonts w:cstheme="minorHAnsi"/>
            <w:color w:val="FF0000"/>
            <w:sz w:val="24"/>
          </w:rPr>
          <w:t>. He will also aid with the design of examination questions, again</w:t>
        </w:r>
      </w:ins>
      <w:ins w:id="116" w:author="Bateman, Georgia" w:date="2019-07-09T18:46:00Z">
        <w:r w:rsidR="00EB580A">
          <w:rPr>
            <w:rFonts w:cstheme="minorHAnsi"/>
            <w:color w:val="FF0000"/>
            <w:sz w:val="24"/>
          </w:rPr>
          <w:t xml:space="preserve"> ensuring that these are at a level </w:t>
        </w:r>
      </w:ins>
      <w:ins w:id="117" w:author="Bateman, Georgia" w:date="2019-07-09T18:49:00Z">
        <w:r w:rsidR="00EB580A">
          <w:rPr>
            <w:rFonts w:cstheme="minorHAnsi"/>
            <w:color w:val="FF0000"/>
            <w:sz w:val="24"/>
          </w:rPr>
          <w:t xml:space="preserve">of difficulty </w:t>
        </w:r>
      </w:ins>
      <w:ins w:id="118" w:author="Bateman, Georgia" w:date="2019-07-09T18:46:00Z">
        <w:r w:rsidR="00EB580A">
          <w:rPr>
            <w:rFonts w:cstheme="minorHAnsi"/>
            <w:color w:val="FF0000"/>
            <w:sz w:val="24"/>
          </w:rPr>
          <w:t>suffi</w:t>
        </w:r>
      </w:ins>
      <w:ins w:id="119" w:author="Bateman, Georgia" w:date="2019-07-09T18:47:00Z">
        <w:r w:rsidR="00EB580A">
          <w:rPr>
            <w:rFonts w:cstheme="minorHAnsi"/>
            <w:color w:val="FF0000"/>
            <w:sz w:val="24"/>
          </w:rPr>
          <w:t>cient for MEng examinations</w:t>
        </w:r>
      </w:ins>
      <w:ins w:id="120" w:author="Bateman, Georgia" w:date="2019-07-09T18:49:00Z">
        <w:r w:rsidR="00EB580A">
          <w:rPr>
            <w:rFonts w:cstheme="minorHAnsi"/>
            <w:color w:val="FF0000"/>
            <w:sz w:val="24"/>
          </w:rPr>
          <w:t xml:space="preserve">, and can be marked in accordance with department procedures. </w:t>
        </w:r>
      </w:ins>
    </w:p>
    <w:p w14:paraId="7DDF5291" w14:textId="464D378F" w:rsidR="0060130E" w:rsidRPr="00C41D80" w:rsidRDefault="0060130E" w:rsidP="006F7267">
      <w:pPr>
        <w:rPr>
          <w:rFonts w:cstheme="minorHAnsi"/>
          <w:color w:val="FF0000"/>
          <w:sz w:val="24"/>
        </w:rPr>
      </w:pPr>
      <w:ins w:id="121" w:author="Bateman, Georgia" w:date="2019-07-09T18:40:00Z">
        <w:r>
          <w:rPr>
            <w:rFonts w:cstheme="minorHAnsi"/>
            <w:color w:val="FF0000"/>
            <w:sz w:val="24"/>
          </w:rPr>
          <w:t>Dr Marc Stettler</w:t>
        </w:r>
      </w:ins>
      <w:ins w:id="122" w:author="Bateman, Georgia" w:date="2019-07-09T18:41:00Z">
        <w:r w:rsidR="00EB580A">
          <w:rPr>
            <w:rFonts w:cstheme="minorHAnsi"/>
            <w:color w:val="FF0000"/>
            <w:sz w:val="24"/>
          </w:rPr>
          <w:t xml:space="preserve"> (Senior Lecturer)</w:t>
        </w:r>
      </w:ins>
      <w:ins w:id="123" w:author="Bateman, Georgia" w:date="2019-07-09T18:40:00Z">
        <w:r>
          <w:rPr>
            <w:rFonts w:cstheme="minorHAnsi"/>
            <w:color w:val="FF0000"/>
            <w:sz w:val="24"/>
          </w:rPr>
          <w:t xml:space="preserve"> is responsible for the </w:t>
        </w:r>
      </w:ins>
      <w:ins w:id="124" w:author="Bateman, Georgia" w:date="2019-07-09T18:41:00Z">
        <w:r w:rsidR="00EB580A">
          <w:rPr>
            <w:rFonts w:cstheme="minorHAnsi"/>
            <w:color w:val="FF0000"/>
            <w:sz w:val="24"/>
          </w:rPr>
          <w:t xml:space="preserve">teaching of the </w:t>
        </w:r>
      </w:ins>
      <w:ins w:id="125" w:author="Bateman, Georgia" w:date="2019-07-09T18:40:00Z">
        <w:r>
          <w:rPr>
            <w:rFonts w:cstheme="minorHAnsi"/>
            <w:color w:val="FF0000"/>
            <w:sz w:val="24"/>
          </w:rPr>
          <w:t>environmental half of the course (the content of which will remain the same). Regular meetings</w:t>
        </w:r>
      </w:ins>
      <w:ins w:id="126" w:author="Bateman, Georgia" w:date="2019-07-09T18:42:00Z">
        <w:r w:rsidR="00EB580A">
          <w:rPr>
            <w:rFonts w:cstheme="minorHAnsi"/>
            <w:color w:val="FF0000"/>
            <w:sz w:val="24"/>
          </w:rPr>
          <w:t xml:space="preserve">, and input </w:t>
        </w:r>
        <w:proofErr w:type="spellStart"/>
        <w:proofErr w:type="gramStart"/>
        <w:r w:rsidR="00EB580A">
          <w:rPr>
            <w:rFonts w:cstheme="minorHAnsi"/>
            <w:color w:val="FF0000"/>
            <w:sz w:val="24"/>
          </w:rPr>
          <w:t>from,</w:t>
        </w:r>
      </w:ins>
      <w:ins w:id="127" w:author="Bateman, Georgia" w:date="2019-07-09T18:41:00Z">
        <w:r w:rsidR="00EB580A">
          <w:rPr>
            <w:rFonts w:cstheme="minorHAnsi"/>
            <w:color w:val="FF0000"/>
            <w:sz w:val="24"/>
          </w:rPr>
          <w:t>this</w:t>
        </w:r>
        <w:proofErr w:type="spellEnd"/>
        <w:proofErr w:type="gramEnd"/>
        <w:r w:rsidR="00EB580A">
          <w:rPr>
            <w:rFonts w:cstheme="minorHAnsi"/>
            <w:color w:val="FF0000"/>
            <w:sz w:val="24"/>
          </w:rPr>
          <w:t xml:space="preserve"> staff partner will ensure that the new content </w:t>
        </w:r>
      </w:ins>
      <w:ins w:id="128" w:author="Bateman, Georgia" w:date="2019-07-09T18:43:00Z">
        <w:r w:rsidR="00EB580A">
          <w:rPr>
            <w:rFonts w:cstheme="minorHAnsi"/>
            <w:color w:val="FF0000"/>
            <w:sz w:val="24"/>
          </w:rPr>
          <w:t xml:space="preserve">thoroughly links and blends </w:t>
        </w:r>
      </w:ins>
      <w:ins w:id="129" w:author="Bateman, Georgia" w:date="2019-07-09T18:42:00Z">
        <w:r w:rsidR="00EB580A">
          <w:rPr>
            <w:rFonts w:cstheme="minorHAnsi"/>
            <w:color w:val="FF0000"/>
            <w:sz w:val="24"/>
          </w:rPr>
          <w:t xml:space="preserve">with the </w:t>
        </w:r>
      </w:ins>
      <w:ins w:id="130" w:author="Bateman, Georgia" w:date="2019-07-09T18:43:00Z">
        <w:r w:rsidR="00EB580A">
          <w:rPr>
            <w:rFonts w:cstheme="minorHAnsi"/>
            <w:color w:val="FF0000"/>
            <w:sz w:val="24"/>
          </w:rPr>
          <w:t xml:space="preserve">continuing course content. </w:t>
        </w:r>
      </w:ins>
    </w:p>
    <w:p w14:paraId="0153CD1C" w14:textId="77777777" w:rsidR="006F7267" w:rsidRPr="00C41D80" w:rsidRDefault="006F7267" w:rsidP="006F7267">
      <w:pPr>
        <w:rPr>
          <w:rFonts w:cstheme="minorHAnsi"/>
          <w:color w:val="FF0000"/>
          <w:sz w:val="24"/>
        </w:rPr>
      </w:pPr>
      <w:r w:rsidRPr="00C41D80">
        <w:rPr>
          <w:rFonts w:cstheme="minorHAnsi"/>
          <w:color w:val="FF0000"/>
          <w:sz w:val="24"/>
        </w:rPr>
        <w:t>The course itself will be included in the department GTA and lecturer feedback processes on SOLE, to allow continuous updating and improvement in subsequent years.</w:t>
      </w:r>
    </w:p>
    <w:p w14:paraId="7487C609" w14:textId="06F057C2" w:rsidR="006F7267" w:rsidRPr="00C41D80" w:rsidRDefault="006F7267" w:rsidP="006F7267">
      <w:pPr>
        <w:jc w:val="both"/>
        <w:rPr>
          <w:rFonts w:cstheme="minorHAnsi"/>
          <w:i/>
          <w:color w:val="FF0000"/>
          <w:sz w:val="20"/>
        </w:rPr>
      </w:pPr>
      <w:r w:rsidRPr="00C41D80">
        <w:rPr>
          <w:rFonts w:cstheme="minorHAnsi"/>
          <w:color w:val="FF0000"/>
          <w:sz w:val="24"/>
        </w:rPr>
        <w:t xml:space="preserve">Furthermore, there is scope to extend the development of this course to target an </w:t>
      </w:r>
      <w:proofErr w:type="spellStart"/>
      <w:r w:rsidRPr="00C41D80">
        <w:rPr>
          <w:rFonts w:cstheme="minorHAnsi"/>
          <w:color w:val="FF0000"/>
          <w:sz w:val="24"/>
        </w:rPr>
        <w:t>IExplore</w:t>
      </w:r>
      <w:proofErr w:type="spellEnd"/>
      <w:r w:rsidRPr="00C41D80">
        <w:rPr>
          <w:rFonts w:cstheme="minorHAnsi"/>
          <w:color w:val="FF0000"/>
          <w:sz w:val="24"/>
        </w:rPr>
        <w:t xml:space="preserve"> course. This will be considered after the conclusion of the MSc/MEng course design.</w:t>
      </w:r>
    </w:p>
    <w:p w14:paraId="651C20BD" w14:textId="77777777" w:rsidR="004D6BD6" w:rsidRPr="00AF67A7" w:rsidRDefault="004D6BD6" w:rsidP="004D6BD6">
      <w:pPr>
        <w:pStyle w:val="ListParagraph"/>
        <w:rPr>
          <w:rFonts w:cstheme="minorHAnsi"/>
          <w:sz w:val="24"/>
        </w:rPr>
      </w:pPr>
    </w:p>
    <w:p w14:paraId="06F42AD7" w14:textId="40A505C3" w:rsidR="00AB6BFA" w:rsidRPr="00AF67A7" w:rsidRDefault="00AB6BFA" w:rsidP="00DF0882">
      <w:pPr>
        <w:pStyle w:val="ListParagraph"/>
        <w:numPr>
          <w:ilvl w:val="0"/>
          <w:numId w:val="2"/>
        </w:numPr>
        <w:rPr>
          <w:rFonts w:cstheme="minorHAnsi"/>
          <w:sz w:val="24"/>
        </w:rPr>
      </w:pPr>
      <w:r w:rsidRPr="00AF67A7">
        <w:rPr>
          <w:rFonts w:cstheme="minorHAnsi"/>
          <w:sz w:val="24"/>
        </w:rPr>
        <w:t>Experience and/or training undertaken in teaching in Higher Education</w:t>
      </w:r>
    </w:p>
    <w:p w14:paraId="7DB4E3C4" w14:textId="5487C957" w:rsidR="0029043E" w:rsidRPr="00AF67A7" w:rsidRDefault="0029043E" w:rsidP="0029043E">
      <w:pPr>
        <w:pStyle w:val="ListParagraph"/>
        <w:jc w:val="both"/>
        <w:rPr>
          <w:rFonts w:cstheme="minorHAnsi"/>
          <w:i/>
          <w:color w:val="016877"/>
          <w:sz w:val="20"/>
        </w:rPr>
      </w:pPr>
      <w:r w:rsidRPr="00AF67A7">
        <w:rPr>
          <w:rFonts w:cstheme="minorHAnsi"/>
          <w:i/>
          <w:color w:val="016877"/>
          <w:sz w:val="20"/>
        </w:rPr>
        <w:t xml:space="preserve">PhD students would normally be expected to have some experience of GTA work in a range of different modules/settings and thus be familiar with a number of different learning and teaching activities. You should also have completed some of the Graduate Schools GTA programme, or be intending to do so. It </w:t>
      </w:r>
      <w:r w:rsidRPr="00AF67A7">
        <w:rPr>
          <w:rFonts w:cstheme="minorHAnsi"/>
          <w:i/>
          <w:color w:val="016877"/>
          <w:sz w:val="20"/>
        </w:rPr>
        <w:lastRenderedPageBreak/>
        <w:t>may be that you select some additional courses from the GTA programme that would directly inform the project.</w:t>
      </w:r>
    </w:p>
    <w:p w14:paraId="7843E1D9" w14:textId="5F3C3A77" w:rsidR="00AB4E82" w:rsidRPr="00AF67A7" w:rsidRDefault="00AB4E82" w:rsidP="0029043E">
      <w:pPr>
        <w:pStyle w:val="ListParagraph"/>
        <w:jc w:val="both"/>
        <w:rPr>
          <w:rFonts w:cstheme="minorHAnsi"/>
          <w:i/>
          <w:color w:val="016877"/>
          <w:sz w:val="20"/>
        </w:rPr>
      </w:pPr>
    </w:p>
    <w:p w14:paraId="249BD228" w14:textId="35D5F2BC" w:rsidR="00AB4E82" w:rsidRPr="00C41D80" w:rsidRDefault="00AB4E82" w:rsidP="00C41D80">
      <w:pPr>
        <w:rPr>
          <w:rFonts w:cstheme="minorHAnsi"/>
          <w:color w:val="FF0000"/>
          <w:sz w:val="24"/>
        </w:rPr>
      </w:pPr>
      <w:r w:rsidRPr="00C41D80">
        <w:rPr>
          <w:rFonts w:cstheme="minorHAnsi"/>
          <w:color w:val="FF0000"/>
          <w:sz w:val="24"/>
        </w:rPr>
        <w:t xml:space="preserve">Both PhD students involved in this project have significant GTA experience. Alastair Shipman has recently obtained Associate Fellowship of the Higher Education Academy (AFHEA) as a consequence of his GTA work on a variety of modules within the department of Civil and Environmental Engineering, including: </w:t>
      </w:r>
      <w:r w:rsidR="003F7924">
        <w:rPr>
          <w:rFonts w:cstheme="minorHAnsi"/>
          <w:color w:val="FF0000"/>
          <w:sz w:val="24"/>
        </w:rPr>
        <w:t>CI-222 Statistics</w:t>
      </w:r>
      <w:r w:rsidRPr="00C41D80">
        <w:rPr>
          <w:rFonts w:cstheme="minorHAnsi"/>
          <w:color w:val="FF0000"/>
          <w:sz w:val="24"/>
        </w:rPr>
        <w:t xml:space="preserve">; </w:t>
      </w:r>
      <w:r w:rsidR="003F7924">
        <w:rPr>
          <w:rFonts w:cstheme="minorHAnsi"/>
          <w:color w:val="FF0000"/>
          <w:sz w:val="24"/>
        </w:rPr>
        <w:t>CI-220 Complex Mathematics</w:t>
      </w:r>
      <w:r w:rsidRPr="00C41D80">
        <w:rPr>
          <w:rFonts w:cstheme="minorHAnsi"/>
          <w:color w:val="FF0000"/>
          <w:sz w:val="24"/>
        </w:rPr>
        <w:t>;</w:t>
      </w:r>
      <w:r w:rsidR="003F7924">
        <w:rPr>
          <w:rFonts w:cstheme="minorHAnsi"/>
          <w:color w:val="FF0000"/>
          <w:sz w:val="24"/>
        </w:rPr>
        <w:t xml:space="preserve"> CI-231 Structures, CI-120 Linear Algebra</w:t>
      </w:r>
      <w:r w:rsidRPr="00C41D80">
        <w:rPr>
          <w:rFonts w:cstheme="minorHAnsi"/>
          <w:color w:val="FF0000"/>
          <w:sz w:val="24"/>
        </w:rPr>
        <w:t xml:space="preserve">. He has assisted in tutorials, created </w:t>
      </w:r>
      <w:r w:rsidR="003F7924">
        <w:rPr>
          <w:rFonts w:cstheme="minorHAnsi"/>
          <w:color w:val="FF0000"/>
          <w:sz w:val="24"/>
        </w:rPr>
        <w:t xml:space="preserve">and </w:t>
      </w:r>
      <w:r w:rsidRPr="00C41D80">
        <w:rPr>
          <w:rFonts w:cstheme="minorHAnsi"/>
          <w:color w:val="FF0000"/>
          <w:sz w:val="24"/>
        </w:rPr>
        <w:t>delivered an hour-long</w:t>
      </w:r>
      <w:r w:rsidR="003F7924">
        <w:rPr>
          <w:rFonts w:cstheme="minorHAnsi"/>
          <w:color w:val="FF0000"/>
          <w:sz w:val="24"/>
        </w:rPr>
        <w:t xml:space="preserve"> statistics</w:t>
      </w:r>
      <w:r w:rsidRPr="00C41D80">
        <w:rPr>
          <w:rFonts w:cstheme="minorHAnsi"/>
          <w:color w:val="FF0000"/>
          <w:sz w:val="24"/>
        </w:rPr>
        <w:t xml:space="preserve"> lecture, and marked tests and examinations. </w:t>
      </w:r>
    </w:p>
    <w:p w14:paraId="049FDD1F" w14:textId="3A5A2E06" w:rsidR="00AB4E82" w:rsidRPr="00C41D80" w:rsidRDefault="00AB4E82" w:rsidP="00C41D80">
      <w:pPr>
        <w:rPr>
          <w:rFonts w:cstheme="minorHAnsi"/>
          <w:color w:val="FF0000"/>
          <w:sz w:val="24"/>
        </w:rPr>
      </w:pPr>
      <w:r w:rsidRPr="00C41D80">
        <w:rPr>
          <w:rFonts w:cstheme="minorHAnsi"/>
          <w:color w:val="FF0000"/>
          <w:sz w:val="24"/>
        </w:rPr>
        <w:t>Georgia Bateman has conducted GTA work on courses in the Department of Civil and Environmental Engineering, and the department of Physics during the course of her PhD: CI1-120 Year 1 Mathematics, and MSc in Physics ‘Research Skills: MATLAB’. During this work, has assisted students in tutorial sessions, created content for a short (15 mins long) lecture, marked tests, and conducted viva examinations. She is working on her application to become an Associate Fellow of the Academy of Higher Education.</w:t>
      </w:r>
    </w:p>
    <w:p w14:paraId="718EBD87" w14:textId="77777777" w:rsidR="00AB4E82" w:rsidRPr="00C41D80" w:rsidRDefault="00AB4E82" w:rsidP="00C41D80">
      <w:pPr>
        <w:rPr>
          <w:rFonts w:cstheme="minorHAnsi"/>
          <w:color w:val="FF0000"/>
          <w:sz w:val="24"/>
        </w:rPr>
      </w:pPr>
      <w:r w:rsidRPr="00C41D80">
        <w:rPr>
          <w:rFonts w:cstheme="minorHAnsi"/>
          <w:color w:val="FF0000"/>
          <w:sz w:val="24"/>
        </w:rPr>
        <w:t xml:space="preserve">Both Georgia and Alastair have also supervised MEng, MSc and UROP projects on pedestrian dynamics within the Civil and Environmental Engineering department. </w:t>
      </w:r>
    </w:p>
    <w:p w14:paraId="7E69822C" w14:textId="6AB87EDD" w:rsidR="00AB4E82" w:rsidRPr="00C41D80" w:rsidRDefault="00AB4E82" w:rsidP="00C41D80">
      <w:pPr>
        <w:rPr>
          <w:rFonts w:cstheme="minorHAnsi"/>
          <w:color w:val="FF0000"/>
          <w:sz w:val="24"/>
        </w:rPr>
      </w:pPr>
      <w:r w:rsidRPr="00C41D80">
        <w:rPr>
          <w:rFonts w:cstheme="minorHAnsi"/>
          <w:color w:val="FF0000"/>
          <w:sz w:val="24"/>
        </w:rPr>
        <w:t>Their wide variety of GTA and supervisory work exemplifies their skills in two areas of significance to this project:</w:t>
      </w:r>
      <w:r w:rsidR="003F7924">
        <w:rPr>
          <w:rFonts w:cstheme="minorHAnsi"/>
          <w:color w:val="FF0000"/>
          <w:sz w:val="24"/>
        </w:rPr>
        <w:t xml:space="preserve"> c</w:t>
      </w:r>
      <w:r w:rsidRPr="00C41D80">
        <w:rPr>
          <w:rFonts w:cstheme="minorHAnsi"/>
          <w:color w:val="FF0000"/>
          <w:sz w:val="24"/>
        </w:rPr>
        <w:t>reating and delivering course content, and</w:t>
      </w:r>
      <w:r w:rsidR="003F7924">
        <w:rPr>
          <w:rFonts w:cstheme="minorHAnsi"/>
          <w:color w:val="FF0000"/>
          <w:sz w:val="24"/>
        </w:rPr>
        <w:t xml:space="preserve"> p</w:t>
      </w:r>
      <w:r w:rsidRPr="00C41D80">
        <w:rPr>
          <w:rFonts w:cstheme="minorHAnsi"/>
          <w:color w:val="FF0000"/>
          <w:sz w:val="24"/>
        </w:rPr>
        <w:t>roviding feedback through a variety of different mechanisms including, oral coursework and examinations.</w:t>
      </w:r>
    </w:p>
    <w:p w14:paraId="25E2BBAC" w14:textId="77777777" w:rsidR="0029043E" w:rsidRPr="00AF67A7" w:rsidRDefault="0029043E" w:rsidP="0029043E">
      <w:pPr>
        <w:pStyle w:val="ListParagraph"/>
        <w:jc w:val="both"/>
        <w:rPr>
          <w:rFonts w:cstheme="minorHAnsi"/>
          <w:sz w:val="24"/>
        </w:rPr>
      </w:pPr>
    </w:p>
    <w:p w14:paraId="716BFA47" w14:textId="7077D49D" w:rsidR="00AB6BFA" w:rsidRPr="00AF67A7" w:rsidRDefault="00AB6BFA" w:rsidP="00DF0882">
      <w:pPr>
        <w:pStyle w:val="ListParagraph"/>
        <w:numPr>
          <w:ilvl w:val="0"/>
          <w:numId w:val="2"/>
        </w:numPr>
        <w:rPr>
          <w:rFonts w:cstheme="minorHAnsi"/>
          <w:sz w:val="24"/>
        </w:rPr>
      </w:pPr>
      <w:r w:rsidRPr="00AF67A7">
        <w:rPr>
          <w:rFonts w:cstheme="minorHAnsi"/>
          <w:sz w:val="24"/>
        </w:rPr>
        <w:t xml:space="preserve">Benefits of this project to your career plans and aspirations </w:t>
      </w:r>
    </w:p>
    <w:p w14:paraId="47E88850" w14:textId="6263C01A" w:rsidR="0029043E" w:rsidRPr="00AF67A7" w:rsidRDefault="0029043E" w:rsidP="0029043E">
      <w:pPr>
        <w:pStyle w:val="ListParagraph"/>
        <w:jc w:val="both"/>
        <w:rPr>
          <w:rFonts w:cstheme="minorHAnsi"/>
          <w:i/>
          <w:color w:val="016877"/>
          <w:sz w:val="20"/>
        </w:rPr>
      </w:pPr>
      <w:r w:rsidRPr="00AF67A7">
        <w:rPr>
          <w:rFonts w:cstheme="minorHAnsi"/>
          <w:i/>
          <w:color w:val="016877"/>
          <w:sz w:val="20"/>
        </w:rPr>
        <w:t xml:space="preserve">Outline how being involved in collaborative educational development work may be beneficial to your future career plans. </w:t>
      </w:r>
    </w:p>
    <w:p w14:paraId="27CD8CEC" w14:textId="13A40DA8" w:rsidR="00AB4E82" w:rsidRPr="00AF67A7" w:rsidRDefault="00AB4E82" w:rsidP="0029043E">
      <w:pPr>
        <w:pStyle w:val="ListParagraph"/>
        <w:jc w:val="both"/>
        <w:rPr>
          <w:rFonts w:cstheme="minorHAnsi"/>
          <w:i/>
          <w:color w:val="016877"/>
          <w:sz w:val="20"/>
        </w:rPr>
      </w:pPr>
    </w:p>
    <w:p w14:paraId="17ACAA4B" w14:textId="1209EDC6" w:rsidR="00AB4E82" w:rsidRDefault="00AB4E82" w:rsidP="00C41D80">
      <w:pPr>
        <w:rPr>
          <w:rFonts w:cstheme="minorHAnsi"/>
          <w:color w:val="FF0000"/>
          <w:sz w:val="24"/>
        </w:rPr>
      </w:pPr>
      <w:r w:rsidRPr="00C41D80">
        <w:rPr>
          <w:rFonts w:cstheme="minorHAnsi"/>
          <w:color w:val="FF0000"/>
          <w:sz w:val="24"/>
        </w:rPr>
        <w:t xml:space="preserve">Both applicants wish to pursue a career in research and teaching </w:t>
      </w:r>
      <w:ins w:id="131" w:author="Bateman, Georgia" w:date="2019-07-09T18:52:00Z">
        <w:r w:rsidR="00B33F55">
          <w:rPr>
            <w:rFonts w:cstheme="minorHAnsi"/>
            <w:color w:val="FF0000"/>
            <w:sz w:val="24"/>
          </w:rPr>
          <w:t>in h</w:t>
        </w:r>
      </w:ins>
      <w:del w:id="132" w:author="Bateman, Georgia" w:date="2019-07-09T18:52:00Z">
        <w:r w:rsidRPr="00C41D80" w:rsidDel="00B33F55">
          <w:rPr>
            <w:rFonts w:cstheme="minorHAnsi"/>
            <w:color w:val="FF0000"/>
            <w:sz w:val="24"/>
          </w:rPr>
          <w:delText>of h</w:delText>
        </w:r>
      </w:del>
      <w:r w:rsidRPr="00C41D80">
        <w:rPr>
          <w:rFonts w:cstheme="minorHAnsi"/>
          <w:color w:val="FF0000"/>
          <w:sz w:val="24"/>
        </w:rPr>
        <w:t xml:space="preserve">igher education, for which experience of developing curriculum content and delivering teaching through modern, innovative teaching methods would be of great benefit. </w:t>
      </w:r>
      <w:ins w:id="133" w:author="Bateman, Georgia" w:date="2019-07-09T18:52:00Z">
        <w:r w:rsidR="00B33F55">
          <w:rPr>
            <w:rFonts w:cstheme="minorHAnsi"/>
            <w:color w:val="FF0000"/>
            <w:sz w:val="24"/>
          </w:rPr>
          <w:t xml:space="preserve">The opportunity to do this through a student shapers project </w:t>
        </w:r>
      </w:ins>
      <w:ins w:id="134" w:author="Bateman, Georgia" w:date="2019-07-09T18:57:00Z">
        <w:r w:rsidR="00B33F55">
          <w:rPr>
            <w:rFonts w:cstheme="minorHAnsi"/>
            <w:color w:val="FF0000"/>
            <w:sz w:val="24"/>
          </w:rPr>
          <w:t xml:space="preserve">is a unique </w:t>
        </w:r>
      </w:ins>
      <w:ins w:id="135" w:author="Bateman, Georgia" w:date="2019-07-09T18:56:00Z">
        <w:r w:rsidR="00B33F55">
          <w:rPr>
            <w:rFonts w:cstheme="minorHAnsi"/>
            <w:color w:val="FF0000"/>
            <w:sz w:val="24"/>
          </w:rPr>
          <w:t>opportunity that</w:t>
        </w:r>
      </w:ins>
      <w:ins w:id="136" w:author="Bateman, Georgia" w:date="2019-07-09T18:57:00Z">
        <w:r w:rsidR="00B33F55">
          <w:rPr>
            <w:rFonts w:cstheme="minorHAnsi"/>
            <w:color w:val="FF0000"/>
            <w:sz w:val="24"/>
          </w:rPr>
          <w:t>,</w:t>
        </w:r>
      </w:ins>
      <w:ins w:id="137" w:author="Bateman, Georgia" w:date="2019-07-09T18:56:00Z">
        <w:r w:rsidR="00B33F55">
          <w:rPr>
            <w:rFonts w:cstheme="minorHAnsi"/>
            <w:color w:val="FF0000"/>
            <w:sz w:val="24"/>
          </w:rPr>
          <w:t xml:space="preserve"> both student applicants would </w:t>
        </w:r>
      </w:ins>
      <w:ins w:id="138" w:author="Bateman, Georgia" w:date="2019-07-09T18:57:00Z">
        <w:r w:rsidR="00B33F55">
          <w:rPr>
            <w:rFonts w:cstheme="minorHAnsi"/>
            <w:color w:val="FF0000"/>
            <w:sz w:val="24"/>
          </w:rPr>
          <w:t xml:space="preserve">relish the opportunity of. </w:t>
        </w:r>
      </w:ins>
      <w:ins w:id="139" w:author="Bateman, Georgia" w:date="2019-07-09T18:56:00Z">
        <w:r w:rsidR="00B33F55">
          <w:rPr>
            <w:rFonts w:cstheme="minorHAnsi"/>
            <w:color w:val="FF0000"/>
            <w:sz w:val="24"/>
          </w:rPr>
          <w:t xml:space="preserve"> </w:t>
        </w:r>
      </w:ins>
    </w:p>
    <w:p w14:paraId="71E56BE6" w14:textId="77777777" w:rsidR="00A3309F" w:rsidRPr="00C41D80" w:rsidRDefault="00A3309F" w:rsidP="00C41D80">
      <w:pPr>
        <w:rPr>
          <w:rFonts w:cstheme="minorHAnsi"/>
          <w:color w:val="FF0000"/>
          <w:sz w:val="24"/>
        </w:rPr>
      </w:pPr>
    </w:p>
    <w:p w14:paraId="59771189" w14:textId="77777777" w:rsidR="0029043E" w:rsidRPr="00AF67A7" w:rsidRDefault="0029043E" w:rsidP="0029043E">
      <w:pPr>
        <w:pStyle w:val="ListParagraph"/>
        <w:rPr>
          <w:rFonts w:cstheme="minorHAnsi"/>
          <w:sz w:val="24"/>
        </w:rPr>
      </w:pPr>
    </w:p>
    <w:sectPr w:rsidR="0029043E" w:rsidRPr="00AF67A7" w:rsidSect="0076142D">
      <w:foot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Streule, Mike J" w:date="2019-07-02T10:32:00Z" w:initials="SMJ">
    <w:p w14:paraId="6EF1A950" w14:textId="44AF461F" w:rsidR="001E71F4" w:rsidRDefault="001E71F4">
      <w:pPr>
        <w:pStyle w:val="CommentText"/>
      </w:pPr>
      <w:r>
        <w:rPr>
          <w:rStyle w:val="CommentReference"/>
        </w:rPr>
        <w:annotationRef/>
      </w:r>
      <w:r>
        <w:t xml:space="preserve">Our standard PG bursary rate is £230 per week for this amount </w:t>
      </w:r>
      <w:r w:rsidR="000157C9">
        <w:t xml:space="preserve">(2 days) </w:t>
      </w:r>
      <w:r>
        <w:t xml:space="preserve">of time commitment. As this is a </w:t>
      </w:r>
      <w:r w:rsidR="004D0B65">
        <w:t xml:space="preserve">deductions-free </w:t>
      </w:r>
      <w:r>
        <w:t>bursary, this should hopefully work out similar to this casual pay rate.</w:t>
      </w:r>
    </w:p>
  </w:comment>
  <w:comment w:id="54" w:author="Streule, Mike J" w:date="2019-07-02T10:43:00Z" w:initials="SMJ">
    <w:p w14:paraId="502E5C02" w14:textId="72CA773F" w:rsidR="00AE6433" w:rsidRDefault="00AE6433">
      <w:pPr>
        <w:pStyle w:val="CommentText"/>
      </w:pPr>
      <w:r>
        <w:rPr>
          <w:rStyle w:val="CommentReference"/>
        </w:rPr>
        <w:annotationRef/>
      </w:r>
      <w:r>
        <w:t>It would be useful to outline roughly what the proportion of the module is changing, and what it is replacing?</w:t>
      </w:r>
      <w:r w:rsidR="007E39B7">
        <w:t xml:space="preserve"> Perhaps why the new content is ‘better’ than the old? </w:t>
      </w:r>
      <w:r>
        <w:t xml:space="preserve"> If the Learning outcomes of the module change, it may need to be approved through your teaching committee as a ‘minor’ modification.</w:t>
      </w:r>
    </w:p>
  </w:comment>
  <w:comment w:id="55" w:author="Bateman, Georgia" w:date="2019-07-09T18:36:00Z" w:initials="BG">
    <w:p w14:paraId="776B0B16" w14:textId="6A1F2EE8" w:rsidR="0060130E" w:rsidRDefault="0060130E">
      <w:pPr>
        <w:pStyle w:val="CommentText"/>
      </w:pPr>
      <w:r>
        <w:rPr>
          <w:rStyle w:val="CommentReference"/>
        </w:rPr>
        <w:annotationRef/>
      </w:r>
      <w:r>
        <w:t xml:space="preserve">I’ve addressed these comments in the previous paragraph.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F1A950" w15:done="0"/>
  <w15:commentEx w15:paraId="502E5C02" w15:done="0"/>
  <w15:commentEx w15:paraId="776B0B16" w15:paraIdParent="502E5C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F1A950" w16cid:durableId="20CED72E"/>
  <w16cid:commentId w16cid:paraId="502E5C02" w16cid:durableId="20CED72F"/>
  <w16cid:commentId w16cid:paraId="776B0B16" w16cid:durableId="20CF5D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46EE7" w14:textId="77777777" w:rsidR="00B74023" w:rsidRDefault="00B74023" w:rsidP="004D6BD6">
      <w:pPr>
        <w:spacing w:after="0" w:line="240" w:lineRule="auto"/>
      </w:pPr>
      <w:r>
        <w:separator/>
      </w:r>
    </w:p>
  </w:endnote>
  <w:endnote w:type="continuationSeparator" w:id="0">
    <w:p w14:paraId="05026673" w14:textId="77777777" w:rsidR="00B74023" w:rsidRDefault="00B74023" w:rsidP="004D6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AB1F3" w14:textId="77777777" w:rsidR="004D6BD6" w:rsidRDefault="004D6BD6" w:rsidP="004D6BD6">
    <w:pPr>
      <w:pStyle w:val="Footer"/>
      <w:jc w:val="right"/>
    </w:pPr>
    <w:r>
      <w:t xml:space="preserve">Web: </w:t>
    </w:r>
    <w:hyperlink r:id="rId1" w:history="1">
      <w:r w:rsidRPr="001C30E2">
        <w:rPr>
          <w:rStyle w:val="Hyperlink"/>
        </w:rPr>
        <w:t>www.imperial.ac.uk/studentshapers</w:t>
      </w:r>
    </w:hyperlink>
  </w:p>
  <w:p w14:paraId="34B9910B" w14:textId="77777777" w:rsidR="004D6BD6" w:rsidRDefault="004D6BD6" w:rsidP="004D6BD6">
    <w:pPr>
      <w:pStyle w:val="Footer"/>
      <w:jc w:val="right"/>
    </w:pPr>
    <w:r>
      <w:t xml:space="preserve">Contact: </w:t>
    </w:r>
    <w:hyperlink r:id="rId2" w:history="1">
      <w:r w:rsidRPr="001C30E2">
        <w:rPr>
          <w:rStyle w:val="Hyperlink"/>
        </w:rPr>
        <w:t>studentshapers@imperial.ac.uk</w:t>
      </w:r>
    </w:hyperlink>
  </w:p>
  <w:p w14:paraId="4DFE1DB3" w14:textId="77777777" w:rsidR="004D6BD6" w:rsidRDefault="004D6BD6" w:rsidP="004D6BD6">
    <w:pPr>
      <w:pStyle w:val="Footer"/>
      <w:jc w:val="right"/>
    </w:pPr>
    <w:r>
      <w:t>Follow on Twitter: @</w:t>
    </w:r>
    <w:proofErr w:type="spellStart"/>
    <w:r>
      <w:t>studentshapers</w:t>
    </w:r>
    <w:proofErr w:type="spellEnd"/>
  </w:p>
  <w:p w14:paraId="0942BD28" w14:textId="77777777" w:rsidR="004D6BD6" w:rsidRDefault="004D6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68E5E" w14:textId="77777777" w:rsidR="00B74023" w:rsidRDefault="00B74023" w:rsidP="004D6BD6">
      <w:pPr>
        <w:spacing w:after="0" w:line="240" w:lineRule="auto"/>
      </w:pPr>
      <w:r>
        <w:separator/>
      </w:r>
    </w:p>
  </w:footnote>
  <w:footnote w:type="continuationSeparator" w:id="0">
    <w:p w14:paraId="61FBAE43" w14:textId="77777777" w:rsidR="00B74023" w:rsidRDefault="00B74023" w:rsidP="004D6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281F"/>
    <w:multiLevelType w:val="hybridMultilevel"/>
    <w:tmpl w:val="A1386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C06D6"/>
    <w:multiLevelType w:val="hybridMultilevel"/>
    <w:tmpl w:val="5662646E"/>
    <w:lvl w:ilvl="0" w:tplc="7F0C5220">
      <w:start w:val="1"/>
      <w:numFmt w:val="decimal"/>
      <w:lvlText w:val="%1)"/>
      <w:lvlJc w:val="left"/>
      <w:pPr>
        <w:ind w:left="720" w:hanging="360"/>
      </w:pPr>
      <w:rPr>
        <w:rFonts w:hint="default"/>
      </w:rPr>
    </w:lvl>
    <w:lvl w:ilvl="1" w:tplc="B678AC66">
      <w:start w:val="3"/>
      <w:numFmt w:val="bullet"/>
      <w:lvlText w:val="-"/>
      <w:lvlJc w:val="left"/>
      <w:pPr>
        <w:ind w:left="1440" w:hanging="360"/>
      </w:pPr>
      <w:rPr>
        <w:rFonts w:ascii="Calibri" w:eastAsia="Calibr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810BDE"/>
    <w:multiLevelType w:val="hybridMultilevel"/>
    <w:tmpl w:val="800481F0"/>
    <w:lvl w:ilvl="0" w:tplc="ABB49526">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8A4F42"/>
    <w:multiLevelType w:val="hybridMultilevel"/>
    <w:tmpl w:val="D422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75713"/>
    <w:multiLevelType w:val="hybridMultilevel"/>
    <w:tmpl w:val="7A70BE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61796B"/>
    <w:multiLevelType w:val="multilevel"/>
    <w:tmpl w:val="A7C6DCFE"/>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4D8249ED"/>
    <w:multiLevelType w:val="hybridMultilevel"/>
    <w:tmpl w:val="A5EA7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957E37"/>
    <w:multiLevelType w:val="hybridMultilevel"/>
    <w:tmpl w:val="A22AB3AE"/>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8" w15:restartNumberingAfterBreak="0">
    <w:nsid w:val="7F147C02"/>
    <w:multiLevelType w:val="hybridMultilevel"/>
    <w:tmpl w:val="F27E8DCE"/>
    <w:lvl w:ilvl="0" w:tplc="08090011">
      <w:start w:val="1"/>
      <w:numFmt w:val="decimal"/>
      <w:lvlText w:val="%1)"/>
      <w:lvlJc w:val="left"/>
      <w:pPr>
        <w:ind w:left="720" w:hanging="360"/>
      </w:pPr>
    </w:lvl>
    <w:lvl w:ilvl="1" w:tplc="B678AC66">
      <w:start w:val="3"/>
      <w:numFmt w:val="bullet"/>
      <w:lvlText w:val="-"/>
      <w:lvlJc w:val="left"/>
      <w:pPr>
        <w:ind w:left="1440" w:hanging="360"/>
      </w:pPr>
      <w:rPr>
        <w:rFonts w:ascii="Calibri" w:eastAsia="Calibri" w:hAnsi="Calibri" w:cs="Calibri"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7F495AA7"/>
    <w:multiLevelType w:val="hybridMultilevel"/>
    <w:tmpl w:val="4C9C7488"/>
    <w:lvl w:ilvl="0" w:tplc="1FECE380">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7"/>
  </w:num>
  <w:num w:numId="5">
    <w:abstractNumId w:val="4"/>
  </w:num>
  <w:num w:numId="6">
    <w:abstractNumId w:val="8"/>
  </w:num>
  <w:num w:numId="7">
    <w:abstractNumId w:val="1"/>
  </w:num>
  <w:num w:numId="8">
    <w:abstractNumId w:val="6"/>
  </w:num>
  <w:num w:numId="9">
    <w:abstractNumId w:val="0"/>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teman, Georgia">
    <w15:presenceInfo w15:providerId="AD" w15:userId="S::gb1512@ic.ac.uk::3c7327fc-d423-45eb-9937-702bcf388e2f"/>
  </w15:person>
  <w15:person w15:author="Streule, Mike J">
    <w15:presenceInfo w15:providerId="AD" w15:userId="S-1-5-21-243037206-41955558-561332275-6449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E77"/>
    <w:rsid w:val="000157C9"/>
    <w:rsid w:val="000724D6"/>
    <w:rsid w:val="0011331C"/>
    <w:rsid w:val="00141E64"/>
    <w:rsid w:val="001D4902"/>
    <w:rsid w:val="001E71F4"/>
    <w:rsid w:val="0029043E"/>
    <w:rsid w:val="002A3E0D"/>
    <w:rsid w:val="002A7C35"/>
    <w:rsid w:val="002E35E0"/>
    <w:rsid w:val="00300349"/>
    <w:rsid w:val="003624FA"/>
    <w:rsid w:val="00367E78"/>
    <w:rsid w:val="00384332"/>
    <w:rsid w:val="003F7924"/>
    <w:rsid w:val="004B12A9"/>
    <w:rsid w:val="004D0B65"/>
    <w:rsid w:val="004D6BD6"/>
    <w:rsid w:val="005624F2"/>
    <w:rsid w:val="00573234"/>
    <w:rsid w:val="0060130E"/>
    <w:rsid w:val="0061515B"/>
    <w:rsid w:val="00674E8A"/>
    <w:rsid w:val="006A7D32"/>
    <w:rsid w:val="006C5D51"/>
    <w:rsid w:val="006D07D0"/>
    <w:rsid w:val="006E1E77"/>
    <w:rsid w:val="006F5CE9"/>
    <w:rsid w:val="006F7267"/>
    <w:rsid w:val="0076142D"/>
    <w:rsid w:val="007C5654"/>
    <w:rsid w:val="007E181A"/>
    <w:rsid w:val="007E39B7"/>
    <w:rsid w:val="007F3BE4"/>
    <w:rsid w:val="008401C5"/>
    <w:rsid w:val="00845FD1"/>
    <w:rsid w:val="00906E00"/>
    <w:rsid w:val="009B7D22"/>
    <w:rsid w:val="009C4EE3"/>
    <w:rsid w:val="00A3309F"/>
    <w:rsid w:val="00AB4E82"/>
    <w:rsid w:val="00AB6BFA"/>
    <w:rsid w:val="00AE6433"/>
    <w:rsid w:val="00AF67A7"/>
    <w:rsid w:val="00B32869"/>
    <w:rsid w:val="00B33F55"/>
    <w:rsid w:val="00B74023"/>
    <w:rsid w:val="00B84EE1"/>
    <w:rsid w:val="00C41D80"/>
    <w:rsid w:val="00D524B0"/>
    <w:rsid w:val="00D90B11"/>
    <w:rsid w:val="00DA2066"/>
    <w:rsid w:val="00DF0882"/>
    <w:rsid w:val="00E80CF5"/>
    <w:rsid w:val="00EB0FF5"/>
    <w:rsid w:val="00EB580A"/>
    <w:rsid w:val="00ED26DE"/>
    <w:rsid w:val="00EE04E4"/>
    <w:rsid w:val="00F2535D"/>
    <w:rsid w:val="060AF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113C1"/>
  <w15:docId w15:val="{C6A4F5C3-3D23-4D8B-93F2-276296CC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4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1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07D0"/>
    <w:rPr>
      <w:color w:val="0563C1" w:themeColor="hyperlink"/>
      <w:u w:val="single"/>
    </w:rPr>
  </w:style>
  <w:style w:type="character" w:customStyle="1" w:styleId="UnresolvedMention1">
    <w:name w:val="Unresolved Mention1"/>
    <w:basedOn w:val="DefaultParagraphFont"/>
    <w:uiPriority w:val="99"/>
    <w:semiHidden/>
    <w:unhideWhenUsed/>
    <w:rsid w:val="006D07D0"/>
    <w:rPr>
      <w:color w:val="808080"/>
      <w:shd w:val="clear" w:color="auto" w:fill="E6E6E6"/>
    </w:rPr>
  </w:style>
  <w:style w:type="paragraph" w:styleId="ListParagraph">
    <w:name w:val="List Paragraph"/>
    <w:basedOn w:val="Normal"/>
    <w:uiPriority w:val="34"/>
    <w:qFormat/>
    <w:rsid w:val="00DF0882"/>
    <w:pPr>
      <w:ind w:left="720"/>
      <w:contextualSpacing/>
    </w:pPr>
  </w:style>
  <w:style w:type="paragraph" w:styleId="Header">
    <w:name w:val="header"/>
    <w:basedOn w:val="Normal"/>
    <w:link w:val="HeaderChar"/>
    <w:uiPriority w:val="99"/>
    <w:unhideWhenUsed/>
    <w:rsid w:val="004D6B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BD6"/>
  </w:style>
  <w:style w:type="paragraph" w:styleId="Footer">
    <w:name w:val="footer"/>
    <w:basedOn w:val="Normal"/>
    <w:link w:val="FooterChar"/>
    <w:uiPriority w:val="99"/>
    <w:unhideWhenUsed/>
    <w:rsid w:val="004D6B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BD6"/>
  </w:style>
  <w:style w:type="character" w:styleId="CommentReference">
    <w:name w:val="annotation reference"/>
    <w:basedOn w:val="DefaultParagraphFont"/>
    <w:uiPriority w:val="99"/>
    <w:semiHidden/>
    <w:unhideWhenUsed/>
    <w:rsid w:val="001E71F4"/>
    <w:rPr>
      <w:sz w:val="16"/>
      <w:szCs w:val="16"/>
    </w:rPr>
  </w:style>
  <w:style w:type="paragraph" w:styleId="CommentText">
    <w:name w:val="annotation text"/>
    <w:basedOn w:val="Normal"/>
    <w:link w:val="CommentTextChar"/>
    <w:uiPriority w:val="99"/>
    <w:semiHidden/>
    <w:unhideWhenUsed/>
    <w:rsid w:val="001E71F4"/>
    <w:pPr>
      <w:spacing w:line="240" w:lineRule="auto"/>
    </w:pPr>
    <w:rPr>
      <w:sz w:val="20"/>
      <w:szCs w:val="20"/>
    </w:rPr>
  </w:style>
  <w:style w:type="character" w:customStyle="1" w:styleId="CommentTextChar">
    <w:name w:val="Comment Text Char"/>
    <w:basedOn w:val="DefaultParagraphFont"/>
    <w:link w:val="CommentText"/>
    <w:uiPriority w:val="99"/>
    <w:semiHidden/>
    <w:rsid w:val="001E71F4"/>
    <w:rPr>
      <w:sz w:val="20"/>
      <w:szCs w:val="20"/>
    </w:rPr>
  </w:style>
  <w:style w:type="paragraph" w:styleId="CommentSubject">
    <w:name w:val="annotation subject"/>
    <w:basedOn w:val="CommentText"/>
    <w:next w:val="CommentText"/>
    <w:link w:val="CommentSubjectChar"/>
    <w:uiPriority w:val="99"/>
    <w:semiHidden/>
    <w:unhideWhenUsed/>
    <w:rsid w:val="001E71F4"/>
    <w:rPr>
      <w:b/>
      <w:bCs/>
    </w:rPr>
  </w:style>
  <w:style w:type="character" w:customStyle="1" w:styleId="CommentSubjectChar">
    <w:name w:val="Comment Subject Char"/>
    <w:basedOn w:val="CommentTextChar"/>
    <w:link w:val="CommentSubject"/>
    <w:uiPriority w:val="99"/>
    <w:semiHidden/>
    <w:rsid w:val="001E71F4"/>
    <w:rPr>
      <w:b/>
      <w:bCs/>
      <w:sz w:val="20"/>
      <w:szCs w:val="20"/>
    </w:rPr>
  </w:style>
  <w:style w:type="paragraph" w:styleId="BalloonText">
    <w:name w:val="Balloon Text"/>
    <w:basedOn w:val="Normal"/>
    <w:link w:val="BalloonTextChar"/>
    <w:uiPriority w:val="99"/>
    <w:semiHidden/>
    <w:unhideWhenUsed/>
    <w:rsid w:val="001E71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1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36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ww.imperial.ac.uk/students/studentshapers/how-to-get-involved/studentshapers-translation-of-research-in-to-teaching-projec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studentshapers@imperial.ac.uk" TargetMode="External"/><Relationship Id="rId1" Type="http://schemas.openxmlformats.org/officeDocument/2006/relationships/hyperlink" Target="http://www.imperial.ac.uk/studentsha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2504</Words>
  <Characters>14274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Markwick, Bryony E</dc:creator>
  <cp:lastModifiedBy>Alastair Shipman</cp:lastModifiedBy>
  <cp:revision>2</cp:revision>
  <dcterms:created xsi:type="dcterms:W3CDTF">2019-07-10T11:26:00Z</dcterms:created>
  <dcterms:modified xsi:type="dcterms:W3CDTF">2019-07-10T11:26:00Z</dcterms:modified>
</cp:coreProperties>
</file>